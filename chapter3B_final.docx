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349B" w14:textId="7E18FA22" w:rsidR="00455E14" w:rsidRDefault="00455E14" w:rsidP="00455E14">
      <w:pPr>
        <w:pStyle w:val="SMHeading"/>
      </w:pPr>
      <w:commentRangeStart w:id="0"/>
      <w:r>
        <w:t xml:space="preserve">Title: </w:t>
      </w:r>
      <w:r w:rsidRPr="004B14EF">
        <w:t>High frequency power reinstatement in the human hippocampus during episodic memor</w:t>
      </w:r>
      <w:r>
        <w:t>y</w:t>
      </w:r>
      <w:commentRangeEnd w:id="0"/>
      <w:r w:rsidR="001C081A">
        <w:rPr>
          <w:rStyle w:val="CommentReference"/>
          <w:b w:val="0"/>
          <w:bCs w:val="0"/>
          <w:kern w:val="0"/>
        </w:rPr>
        <w:commentReference w:id="0"/>
      </w:r>
    </w:p>
    <w:p w14:paraId="5170FFB7" w14:textId="77777777" w:rsidR="00455E14" w:rsidRDefault="00455E14" w:rsidP="00455E14"/>
    <w:p w14:paraId="770EEE69" w14:textId="77777777" w:rsidR="00455E14" w:rsidRDefault="00455E14" w:rsidP="00455E14">
      <w:pPr>
        <w:pStyle w:val="SMHeading"/>
      </w:pPr>
      <w:r>
        <w:t>Abstract</w:t>
      </w:r>
    </w:p>
    <w:p w14:paraId="12DD37AB" w14:textId="0711F6B4" w:rsidR="00455E14" w:rsidRPr="00D94229" w:rsidDel="001C081A" w:rsidRDefault="00455E14" w:rsidP="00455E14">
      <w:pPr>
        <w:rPr>
          <w:del w:id="1" w:author="Luca Kolibius (PGR)" w:date="2023-01-27T21:34:00Z"/>
        </w:rPr>
      </w:pPr>
      <w:r w:rsidRPr="00800289">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w:t>
      </w:r>
      <w:r w:rsidR="00FE6773" w:rsidRPr="00800289">
        <w:t>multi-unit</w:t>
      </w:r>
      <w:r w:rsidRPr="00800289">
        <w:t xml:space="preserve"> activity. We here studied the reinstatement of HFP in the hippocampus of patients while they completed a memory association task. </w:t>
      </w:r>
      <w:ins w:id="2" w:author="Luca Kolibius (PGR)" w:date="2023-01-27T21:34:00Z">
        <w:r w:rsidR="001C081A" w:rsidRPr="001C081A">
          <w:t>Consistent with earlier observations we find a significant number of microwires that show a reinstatement of HFP from encoding to retrieval in individual episodes. Importantly</w:t>
        </w:r>
      </w:ins>
      <w:ins w:id="3" w:author="Luca Kolibius (PGR)" w:date="2023-01-27T23:44:00Z">
        <w:r w:rsidR="00BB5C35">
          <w:t>,</w:t>
        </w:r>
      </w:ins>
      <w:ins w:id="4" w:author="Luca Kolibius (PGR)" w:date="2023-01-27T21:34:00Z">
        <w:r w:rsidR="001C081A" w:rsidRPr="001C081A">
          <w:t xml:space="preserve"> this reinstatement is not driven by a content-specific code (i.e., population activity of Concept Neurons). </w:t>
        </w:r>
      </w:ins>
      <w:del w:id="5" w:author="Luca Kolibius (PGR)" w:date="2023-01-27T21:31:00Z">
        <w:r w:rsidRPr="00AB4E0D" w:rsidDel="00B533C0">
          <w:delText>Our results suggest</w:delText>
        </w:r>
      </w:del>
      <w:del w:id="6" w:author="Luca Kolibius (PGR)" w:date="2023-01-27T21:34:00Z">
        <w:r w:rsidRPr="00AB4E0D" w:rsidDel="001C081A">
          <w:delText xml:space="preserve"> a </w:delText>
        </w:r>
      </w:del>
      <w:commentRangeStart w:id="7"/>
      <w:del w:id="8" w:author="Luca Kolibius (PGR)" w:date="2023-01-27T21:30:00Z">
        <w:r w:rsidRPr="00AB4E0D" w:rsidDel="00B533C0">
          <w:delText xml:space="preserve">memory code implemented through </w:delText>
        </w:r>
      </w:del>
      <w:del w:id="9" w:author="Luca Kolibius (PGR)" w:date="2023-01-27T21:34:00Z">
        <w:r w:rsidRPr="00AB4E0D" w:rsidDel="001C081A">
          <w:delText xml:space="preserve">HFP </w:delText>
        </w:r>
      </w:del>
      <w:del w:id="10" w:author="Luca Kolibius (PGR)" w:date="2023-01-27T21:30:00Z">
        <w:r w:rsidRPr="00AB4E0D" w:rsidDel="00B533C0">
          <w:delText>reinstatement</w:delText>
        </w:r>
      </w:del>
      <w:commentRangeEnd w:id="7"/>
      <w:del w:id="11" w:author="Luca Kolibius (PGR)" w:date="2023-01-27T21:34:00Z">
        <w:r w:rsidR="00931953" w:rsidDel="001C081A">
          <w:rPr>
            <w:rStyle w:val="CommentReference"/>
          </w:rPr>
          <w:commentReference w:id="7"/>
        </w:r>
      </w:del>
      <w:del w:id="12" w:author="Luca Kolibius (PGR)" w:date="2023-01-27T21:30:00Z">
        <w:r w:rsidRPr="00AB4E0D" w:rsidDel="00B533C0">
          <w:delText xml:space="preserve"> between </w:delText>
        </w:r>
      </w:del>
      <w:del w:id="13" w:author="Luca Kolibius (PGR)" w:date="2023-01-27T21:34:00Z">
        <w:r w:rsidRPr="00AB4E0D" w:rsidDel="001C081A">
          <w:delText xml:space="preserve">encoding </w:delText>
        </w:r>
      </w:del>
      <w:del w:id="14" w:author="Luca Kolibius (PGR)" w:date="2023-01-27T21:30:00Z">
        <w:r w:rsidRPr="00AB4E0D" w:rsidDel="00B533C0">
          <w:delText xml:space="preserve">and </w:delText>
        </w:r>
      </w:del>
      <w:del w:id="15" w:author="Luca Kolibius (PGR)" w:date="2023-01-27T21:34:00Z">
        <w:r w:rsidRPr="00AB4E0D" w:rsidDel="001C081A">
          <w:delText xml:space="preserve">retrieval </w:delText>
        </w:r>
      </w:del>
      <w:del w:id="16" w:author="Luca Kolibius (PGR)" w:date="2023-01-27T21:30:00Z">
        <w:r w:rsidRPr="00AB4E0D" w:rsidDel="00B533C0">
          <w:delText xml:space="preserve">of </w:delText>
        </w:r>
      </w:del>
      <w:del w:id="17" w:author="Luca Kolibius (PGR)" w:date="2023-01-27T21:34:00Z">
        <w:r w:rsidRPr="00AB4E0D" w:rsidDel="001C081A">
          <w:delText xml:space="preserve">individual episodes and that this </w:delText>
        </w:r>
      </w:del>
      <w:del w:id="18" w:author="Luca Kolibius (PGR)" w:date="2023-01-27T21:30:00Z">
        <w:r w:rsidRPr="00AB4E0D" w:rsidDel="00B533C0">
          <w:delText xml:space="preserve">code </w:delText>
        </w:r>
      </w:del>
      <w:del w:id="19" w:author="Luca Kolibius (PGR)" w:date="2023-01-27T21:34:00Z">
        <w:r w:rsidRPr="00AB4E0D" w:rsidDel="001C081A">
          <w:delText>is not driven by a content-specific code (i.e., population activity of Concept Neurons).</w:delText>
        </w:r>
        <w:r w:rsidR="00D94229" w:rsidDel="001C081A">
          <w:delText xml:space="preserve"> </w:delText>
        </w:r>
      </w:del>
      <w:r w:rsidR="00DC225F">
        <w:t xml:space="preserve">This effect is limited to later remembered episodes and not present for </w:t>
      </w:r>
      <w:r w:rsidR="00D94229">
        <w:t>later forgotten episodes.</w:t>
      </w:r>
      <w:ins w:id="20" w:author="Luca Kolibius (PGR)" w:date="2023-01-27T21:34:00Z">
        <w:r w:rsidR="001C081A">
          <w:t xml:space="preserve"> </w:t>
        </w:r>
      </w:ins>
    </w:p>
    <w:p w14:paraId="56A0E7BB" w14:textId="77777777" w:rsidR="00455E14" w:rsidRDefault="00455E14" w:rsidP="00455E14">
      <w:r w:rsidRPr="00800289">
        <w:t>These findings extend the discoveries of the previous chapters from the single neuron level to the population activity reflected in the local field potential.</w:t>
      </w:r>
    </w:p>
    <w:p w14:paraId="75E6D183" w14:textId="19D1CB8F" w:rsidR="00FB7790" w:rsidRDefault="00455E14">
      <w:pPr>
        <w:spacing w:after="160" w:line="259" w:lineRule="auto"/>
      </w:pPr>
      <w:r>
        <w:br w:type="page"/>
      </w:r>
    </w:p>
    <w:p w14:paraId="330093F7" w14:textId="77777777" w:rsidR="00455E14" w:rsidRDefault="00455E14" w:rsidP="00455E14">
      <w:pPr>
        <w:pStyle w:val="SMHeading"/>
      </w:pPr>
      <w:r>
        <w:lastRenderedPageBreak/>
        <w:t>Introduction</w:t>
      </w:r>
    </w:p>
    <w:p w14:paraId="1F733F55" w14:textId="08E7BE63" w:rsidR="004973E0" w:rsidRDefault="004973E0" w:rsidP="00455E14">
      <w:r w:rsidRPr="00561918">
        <w:t>Episodic memories refer to distinctive events that occur</w:t>
      </w:r>
      <w:r>
        <w:t>r</w:t>
      </w:r>
      <w:r w:rsidRPr="00561918">
        <w:t xml:space="preserve">ed at a specific time and space. These memories are composed of multiple </w:t>
      </w:r>
      <w:r>
        <w:t>multimodal elements</w:t>
      </w:r>
      <w:r w:rsidRPr="00561918">
        <w:t xml:space="preserve">. </w:t>
      </w:r>
    </w:p>
    <w:p w14:paraId="042013B8" w14:textId="127F1264" w:rsidR="00455E14" w:rsidRPr="007C2001" w:rsidRDefault="00455E14" w:rsidP="00D94229">
      <w:pPr>
        <w:rPr>
          <w:szCs w:val="24"/>
        </w:rPr>
      </w:pPr>
      <w:r w:rsidRPr="00635CAB">
        <w:rPr>
          <w:szCs w:val="24"/>
        </w:rPr>
        <w:t xml:space="preserve">In the previous chapter we investigated the formation and retrieval of </w:t>
      </w:r>
      <w:r w:rsidR="004973E0">
        <w:rPr>
          <w:szCs w:val="24"/>
        </w:rPr>
        <w:t xml:space="preserve">these </w:t>
      </w:r>
      <w:r w:rsidRPr="00635CAB">
        <w:rPr>
          <w:szCs w:val="24"/>
        </w:rPr>
        <w:t>episodic memories on the level of single neurons</w:t>
      </w:r>
      <w:r>
        <w:rPr>
          <w:szCs w:val="24"/>
        </w:rPr>
        <w:t xml:space="preserve"> in the human hippocampus</w:t>
      </w:r>
      <w:r w:rsidRPr="00635CAB">
        <w:rPr>
          <w:szCs w:val="24"/>
        </w:rPr>
        <w:t xml:space="preserve">. </w:t>
      </w:r>
      <w:r w:rsidR="004973E0">
        <w:t xml:space="preserve">These </w:t>
      </w:r>
      <w:r w:rsidR="004973E0" w:rsidRPr="00561918">
        <w:t xml:space="preserve">neurons </w:t>
      </w:r>
      <w:r w:rsidR="004973E0">
        <w:t xml:space="preserve">(called Episode Specific Neurons; ESNs) </w:t>
      </w:r>
      <w:r w:rsidR="004973E0" w:rsidRPr="00561918">
        <w:t xml:space="preserve">increase their firing rate during encoding </w:t>
      </w:r>
      <w:r w:rsidR="004973E0">
        <w:t xml:space="preserve">and retrieval </w:t>
      </w:r>
      <w:r w:rsidR="004973E0" w:rsidRPr="00561918">
        <w:t>of specific episodic memories</w:t>
      </w:r>
      <w:r w:rsidR="004973E0">
        <w:t xml:space="preserve">. </w:t>
      </w:r>
      <w:r>
        <w:rPr>
          <w:szCs w:val="24"/>
        </w:rPr>
        <w:t xml:space="preserve">We provided compelling evidence that this episode specific code is separate from Concept Neurons. </w:t>
      </w:r>
      <w:r w:rsidRPr="00477786">
        <w:rPr>
          <w:szCs w:val="24"/>
        </w:rPr>
        <w:t>In this chapter we will delve into the neurophysiological substrates of memory processing that is one level above individual neurons: the local field potential (LFP). In contrast to local neural firing</w:t>
      </w:r>
      <w:r w:rsidR="004973E0">
        <w:rPr>
          <w:szCs w:val="24"/>
        </w:rPr>
        <w:t>,</w:t>
      </w:r>
      <w:r w:rsidRPr="00477786">
        <w:rPr>
          <w:szCs w:val="24"/>
        </w:rPr>
        <w:t xml:space="preserve"> LFPs </w:t>
      </w:r>
      <w:r w:rsidR="004973E0">
        <w:rPr>
          <w:szCs w:val="24"/>
        </w:rPr>
        <w:t>reflect the aggregate of a myriad</w:t>
      </w:r>
      <w:r w:rsidRPr="00477786">
        <w:rPr>
          <w:szCs w:val="24"/>
        </w:rPr>
        <w:t xml:space="preserve"> of local and distant transmembrane currents (xx)</w:t>
      </w:r>
      <w:r>
        <w:rPr>
          <w:szCs w:val="24"/>
        </w:rPr>
        <w:t>.</w:t>
      </w:r>
      <w:r w:rsidR="005603E0">
        <w:rPr>
          <w:szCs w:val="24"/>
        </w:rPr>
        <w:t xml:space="preserve"> </w:t>
      </w:r>
      <w:r w:rsidR="00897F56">
        <w:rPr>
          <w:szCs w:val="24"/>
        </w:rPr>
        <w:t>We will focus on the role of h</w:t>
      </w:r>
      <w:r w:rsidR="00897F56" w:rsidRPr="007C2001">
        <w:rPr>
          <w:szCs w:val="24"/>
        </w:rPr>
        <w:t xml:space="preserve">igh frequency power </w:t>
      </w:r>
      <w:r w:rsidR="00897F56">
        <w:rPr>
          <w:szCs w:val="24"/>
        </w:rPr>
        <w:t xml:space="preserve">(HFP; 40-200 Hz) </w:t>
      </w:r>
      <w:r w:rsidR="004973E0">
        <w:rPr>
          <w:szCs w:val="24"/>
        </w:rPr>
        <w:t xml:space="preserve">as a proxy </w:t>
      </w:r>
      <w:r w:rsidR="005603E0" w:rsidRPr="007C2001">
        <w:rPr>
          <w:szCs w:val="24"/>
        </w:rPr>
        <w:t xml:space="preserve">of local </w:t>
      </w:r>
      <w:r w:rsidR="005603E0">
        <w:rPr>
          <w:szCs w:val="24"/>
        </w:rPr>
        <w:t xml:space="preserve">synchronous </w:t>
      </w:r>
      <w:r w:rsidR="005603E0" w:rsidRPr="007C2001">
        <w:rPr>
          <w:szCs w:val="24"/>
        </w:rPr>
        <w:t xml:space="preserve">spiking </w:t>
      </w:r>
      <w:r w:rsidR="005603E0">
        <w:rPr>
          <w:szCs w:val="24"/>
        </w:rPr>
        <w:t>activity (xx).</w:t>
      </w:r>
      <w:r w:rsidR="00D94229">
        <w:rPr>
          <w:szCs w:val="24"/>
        </w:rPr>
        <w:t xml:space="preserve"> </w:t>
      </w:r>
      <w:r w:rsidRPr="007C2001">
        <w:rPr>
          <w:szCs w:val="24"/>
        </w:rPr>
        <w:t xml:space="preserve">Most of the literature examining the relation of spiking activity and </w:t>
      </w:r>
      <w:r w:rsidR="005603E0">
        <w:rPr>
          <w:szCs w:val="24"/>
        </w:rPr>
        <w:t>HFP</w:t>
      </w:r>
      <w:r w:rsidRPr="007C2001">
        <w:rPr>
          <w:szCs w:val="24"/>
        </w:rPr>
        <w:t xml:space="preserve">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w:t>
      </w:r>
      <w:proofErr w:type="spellStart"/>
      <w:r w:rsidRPr="007C2001">
        <w:rPr>
          <w:szCs w:val="24"/>
        </w:rPr>
        <w:t>rodrigo</w:t>
      </w:r>
      <w:proofErr w:type="spellEnd"/>
      <w:r w:rsidRPr="007C2001">
        <w:rPr>
          <w:szCs w:val="24"/>
        </w:rPr>
        <w:t xml:space="preserve"> xx) there is some evidence that the HF</w:t>
      </w:r>
      <w:r w:rsidR="00897F56">
        <w:rPr>
          <w:szCs w:val="24"/>
        </w:rPr>
        <w:t>P</w:t>
      </w:r>
      <w:r w:rsidRPr="007C2001">
        <w:rPr>
          <w:szCs w:val="24"/>
        </w:rPr>
        <w:t>-spiking relationship remains intact (doi.org/10.1093/brain/awu149, doi.org/10.1523/JNEUROSCI.2041-09.2009).</w:t>
      </w:r>
    </w:p>
    <w:p w14:paraId="0D769BE4" w14:textId="57D29C83" w:rsidR="00455E14" w:rsidRPr="007C2001" w:rsidRDefault="00455E14" w:rsidP="00455E14">
      <w:pPr>
        <w:rPr>
          <w:szCs w:val="24"/>
        </w:rPr>
      </w:pPr>
      <w:r w:rsidRPr="007C2001">
        <w:rPr>
          <w:szCs w:val="24"/>
        </w:rPr>
        <w:t>It is unclear if enough neurons are part of one assembly of ESN</w:t>
      </w:r>
      <w:r>
        <w:rPr>
          <w:szCs w:val="24"/>
        </w:rPr>
        <w:t>s</w:t>
      </w:r>
      <w:r w:rsidRPr="007C2001">
        <w:rPr>
          <w:szCs w:val="24"/>
        </w:rPr>
        <w:t xml:space="preserve"> (see </w:t>
      </w:r>
      <w:r w:rsidR="001C5F9D">
        <w:rPr>
          <w:szCs w:val="24"/>
        </w:rPr>
        <w:t>C</w:t>
      </w:r>
      <w:r w:rsidRPr="007C2001">
        <w:rPr>
          <w:szCs w:val="24"/>
        </w:rPr>
        <w:t xml:space="preserve">hapter </w:t>
      </w:r>
      <w:r w:rsidR="001C5F9D">
        <w:rPr>
          <w:szCs w:val="24"/>
        </w:rPr>
        <w:t>1</w:t>
      </w:r>
      <w:r w:rsidRPr="007C2001">
        <w:rPr>
          <w:szCs w:val="24"/>
        </w:rPr>
        <w:t xml:space="preserve">) to increase </w:t>
      </w:r>
      <w:r>
        <w:rPr>
          <w:szCs w:val="24"/>
        </w:rPr>
        <w:t>HFP</w:t>
      </w:r>
      <w:r w:rsidRPr="007C2001">
        <w:rPr>
          <w:szCs w:val="24"/>
        </w:rPr>
        <w:t xml:space="preserve">, </w:t>
      </w:r>
      <w:r>
        <w:rPr>
          <w:szCs w:val="24"/>
        </w:rPr>
        <w:t xml:space="preserve">and further </w:t>
      </w:r>
      <w:r w:rsidRPr="007C2001">
        <w:rPr>
          <w:szCs w:val="24"/>
        </w:rPr>
        <w:t xml:space="preserve">if these neurons are close enough in space and fire in synchrony. </w:t>
      </w:r>
      <w:r>
        <w:rPr>
          <w:szCs w:val="24"/>
        </w:rPr>
        <w:t>Preliminary evidence comes from</w:t>
      </w:r>
      <w:r w:rsidRPr="007C2001">
        <w:rPr>
          <w:szCs w:val="24"/>
        </w:rPr>
        <w:t xml:space="preserve"> </w:t>
      </w:r>
      <w:proofErr w:type="spellStart"/>
      <w:r w:rsidRPr="007C2001">
        <w:rPr>
          <w:szCs w:val="24"/>
        </w:rPr>
        <w:t>Rutishauser</w:t>
      </w:r>
      <w:proofErr w:type="spellEnd"/>
      <w:r w:rsidRPr="007C2001">
        <w:rPr>
          <w:szCs w:val="24"/>
        </w:rPr>
        <w:t xml:space="preserve"> and colleagues </w:t>
      </w:r>
      <w:r>
        <w:rPr>
          <w:szCs w:val="24"/>
        </w:rPr>
        <w:t xml:space="preserve">who </w:t>
      </w:r>
      <w:r w:rsidRPr="007C2001">
        <w:rPr>
          <w:szCs w:val="24"/>
        </w:rPr>
        <w:t xml:space="preserve">reported that roughly </w:t>
      </w:r>
      <w:commentRangeStart w:id="21"/>
      <w:r w:rsidRPr="007C2001">
        <w:rPr>
          <w:szCs w:val="24"/>
        </w:rPr>
        <w:t>20% of all neurons</w:t>
      </w:r>
      <w:commentRangeEnd w:id="21"/>
      <w:r w:rsidR="00236481">
        <w:rPr>
          <w:rStyle w:val="CommentReference"/>
        </w:rPr>
        <w:commentReference w:id="21"/>
      </w:r>
      <w:r w:rsidRPr="007C2001">
        <w:rPr>
          <w:szCs w:val="24"/>
        </w:rPr>
        <w:t xml:space="preserve"> in the hippocampus and amygdala respond to novel stimuli</w:t>
      </w:r>
      <w:r>
        <w:rPr>
          <w:szCs w:val="24"/>
        </w:rPr>
        <w:t xml:space="preserve"> (xx), which is likely </w:t>
      </w:r>
      <w:r w:rsidRPr="007C2001">
        <w:rPr>
          <w:szCs w:val="24"/>
        </w:rPr>
        <w:t>enough to elicit HFA. However, the authors do not report whether these neurons respond to specific new episodes or new episodes in general and how many of them reinstate their firing rate during retrieval.</w:t>
      </w:r>
      <w:r w:rsidR="00D94229">
        <w:rPr>
          <w:szCs w:val="24"/>
        </w:rPr>
        <w:t xml:space="preserve"> </w:t>
      </w:r>
      <w:r w:rsidRPr="001A6CEE">
        <w:rPr>
          <w:szCs w:val="24"/>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rPr>
        <w:t xml:space="preserve"> </w:t>
      </w:r>
      <w:r w:rsidRPr="001A6CEE">
        <w:rPr>
          <w:szCs w:val="24"/>
        </w:rPr>
        <w:t>(10.1038/nrn3251)</w:t>
      </w:r>
      <w:r>
        <w:rPr>
          <w:szCs w:val="24"/>
        </w:rPr>
        <w:t>, which likely does not impact HFP.</w:t>
      </w:r>
    </w:p>
    <w:p w14:paraId="0E36DD64" w14:textId="7B7E5DB7" w:rsidR="001C5F9D" w:rsidRPr="00A762BD" w:rsidRDefault="0087529B" w:rsidP="00A762BD">
      <w:pPr>
        <w:rPr>
          <w:szCs w:val="24"/>
        </w:rPr>
      </w:pPr>
      <w:r>
        <w:rPr>
          <w:szCs w:val="24"/>
        </w:rPr>
        <w:lastRenderedPageBreak/>
        <w:t>In conclusion, w</w:t>
      </w:r>
      <w:r w:rsidR="00455E14" w:rsidRPr="007C2001">
        <w:rPr>
          <w:szCs w:val="24"/>
        </w:rPr>
        <w:t>e postulate a reinstatement of power in the high frequency band from encoding of specific trials to their reinstatement during an episodic memory task. As Concept Neurons are thought to be part of smaller assemblies (</w:t>
      </w:r>
      <w:r w:rsidR="00455E14" w:rsidRPr="001A6CEE">
        <w:rPr>
          <w:szCs w:val="24"/>
        </w:rPr>
        <w:t>10.1038/nrn3251</w:t>
      </w:r>
      <w:r w:rsidR="00455E14" w:rsidRPr="007C2001">
        <w:rPr>
          <w:szCs w:val="24"/>
        </w:rPr>
        <w:t xml:space="preserve">) we </w:t>
      </w:r>
      <w:commentRangeStart w:id="22"/>
      <w:r w:rsidR="00455E14" w:rsidRPr="007C2001">
        <w:rPr>
          <w:szCs w:val="24"/>
        </w:rPr>
        <w:t>expect</w:t>
      </w:r>
      <w:commentRangeEnd w:id="22"/>
      <w:r w:rsidR="00455E14">
        <w:rPr>
          <w:rStyle w:val="CommentReference"/>
        </w:rPr>
        <w:commentReference w:id="22"/>
      </w:r>
      <w:r w:rsidR="00455E14" w:rsidRPr="007C2001">
        <w:rPr>
          <w:szCs w:val="24"/>
        </w:rPr>
        <w:t xml:space="preserve"> not to find changes in high frequency power induced by specific concepts.</w:t>
      </w:r>
      <w:r w:rsidR="001C5F9D">
        <w:br w:type="page"/>
      </w:r>
    </w:p>
    <w:p w14:paraId="69D7EDF0" w14:textId="77777777" w:rsidR="001C5F9D" w:rsidRPr="001C5F9D" w:rsidRDefault="001C5F9D" w:rsidP="001C5F9D">
      <w:pPr>
        <w:pStyle w:val="SMHeading"/>
      </w:pPr>
      <w:r w:rsidRPr="001840C2">
        <w:lastRenderedPageBreak/>
        <w:t>Materials and Methods</w:t>
      </w:r>
    </w:p>
    <w:p w14:paraId="1BCFFB43" w14:textId="77777777" w:rsidR="001C5F9D" w:rsidRPr="001840C2" w:rsidRDefault="001C5F9D" w:rsidP="001C5F9D">
      <w:pPr>
        <w:pStyle w:val="SMSubheading"/>
        <w:rPr>
          <w:szCs w:val="24"/>
          <w:u w:val="single"/>
        </w:rPr>
      </w:pPr>
      <w:r w:rsidRPr="001840C2">
        <w:rPr>
          <w:szCs w:val="24"/>
          <w:u w:val="single"/>
        </w:rPr>
        <w:t>Procedure of memory experiment 1 and experiment 2</w:t>
      </w:r>
    </w:p>
    <w:p w14:paraId="14E70279" w14:textId="77777777" w:rsidR="001C5F9D" w:rsidRPr="001840C2" w:rsidRDefault="001C5F9D" w:rsidP="001C5F9D">
      <w:pPr>
        <w:pStyle w:val="SMText"/>
        <w:ind w:firstLine="0"/>
        <w:rPr>
          <w:szCs w:val="24"/>
        </w:rPr>
      </w:pPr>
      <w:r w:rsidRPr="001840C2">
        <w:rPr>
          <w:szCs w:val="24"/>
        </w:rPr>
        <w:t>See above.</w:t>
      </w:r>
    </w:p>
    <w:p w14:paraId="7D569A38" w14:textId="77777777" w:rsidR="001C5F9D" w:rsidRPr="001840C2" w:rsidRDefault="001C5F9D" w:rsidP="001C5F9D">
      <w:pPr>
        <w:pStyle w:val="SMText"/>
        <w:ind w:firstLine="0"/>
        <w:rPr>
          <w:szCs w:val="24"/>
        </w:rPr>
      </w:pPr>
    </w:p>
    <w:p w14:paraId="7E67545F" w14:textId="77777777" w:rsidR="001C5F9D" w:rsidRPr="001840C2" w:rsidRDefault="001C5F9D" w:rsidP="001C5F9D">
      <w:pPr>
        <w:pStyle w:val="SMText"/>
        <w:ind w:firstLine="0"/>
        <w:rPr>
          <w:szCs w:val="24"/>
          <w:u w:val="single"/>
        </w:rPr>
      </w:pPr>
      <w:r w:rsidRPr="001840C2">
        <w:rPr>
          <w:szCs w:val="24"/>
          <w:u w:val="single"/>
        </w:rPr>
        <w:t>Participants</w:t>
      </w:r>
    </w:p>
    <w:p w14:paraId="5D1CAE6E" w14:textId="77777777" w:rsidR="001C5F9D" w:rsidRPr="001840C2" w:rsidRDefault="001C5F9D" w:rsidP="001C5F9D">
      <w:pPr>
        <w:pStyle w:val="SMText"/>
        <w:ind w:firstLine="0"/>
        <w:rPr>
          <w:szCs w:val="24"/>
        </w:rPr>
      </w:pPr>
      <w:r w:rsidRPr="001840C2">
        <w:rPr>
          <w:szCs w:val="24"/>
        </w:rPr>
        <w:t>See above.</w:t>
      </w:r>
    </w:p>
    <w:p w14:paraId="305C9DC9" w14:textId="77777777" w:rsidR="001C5F9D" w:rsidRPr="001840C2" w:rsidRDefault="001C5F9D" w:rsidP="001C5F9D">
      <w:pPr>
        <w:pStyle w:val="SMText"/>
        <w:rPr>
          <w:szCs w:val="24"/>
        </w:rPr>
      </w:pPr>
    </w:p>
    <w:p w14:paraId="6C1DEA1B" w14:textId="77777777" w:rsidR="001C5F9D" w:rsidRPr="001840C2" w:rsidRDefault="001C5F9D" w:rsidP="001C5F9D">
      <w:pPr>
        <w:pStyle w:val="SMText"/>
        <w:ind w:firstLine="0"/>
        <w:rPr>
          <w:szCs w:val="24"/>
          <w:u w:val="single"/>
        </w:rPr>
      </w:pPr>
      <w:r w:rsidRPr="001840C2">
        <w:rPr>
          <w:szCs w:val="24"/>
          <w:u w:val="single"/>
        </w:rPr>
        <w:t>Ethical approval</w:t>
      </w:r>
    </w:p>
    <w:p w14:paraId="52AAEF97" w14:textId="77777777" w:rsidR="001C5F9D" w:rsidRPr="001840C2" w:rsidRDefault="001C5F9D" w:rsidP="001C5F9D">
      <w:pPr>
        <w:pStyle w:val="SMText"/>
        <w:ind w:firstLine="0"/>
        <w:rPr>
          <w:szCs w:val="24"/>
        </w:rPr>
      </w:pPr>
      <w:r w:rsidRPr="001840C2">
        <w:rPr>
          <w:szCs w:val="24"/>
        </w:rPr>
        <w:t>See above.</w:t>
      </w:r>
    </w:p>
    <w:p w14:paraId="02B64F59" w14:textId="77777777" w:rsidR="001C5F9D" w:rsidRPr="001840C2" w:rsidRDefault="001C5F9D" w:rsidP="001C5F9D">
      <w:pPr>
        <w:pStyle w:val="SMText"/>
        <w:ind w:firstLine="0"/>
        <w:rPr>
          <w:szCs w:val="24"/>
        </w:rPr>
      </w:pPr>
    </w:p>
    <w:p w14:paraId="270EB47E" w14:textId="77777777" w:rsidR="001C5F9D" w:rsidRPr="001840C2" w:rsidRDefault="001C5F9D" w:rsidP="001C5F9D">
      <w:pPr>
        <w:pStyle w:val="SMText"/>
        <w:ind w:firstLine="0"/>
        <w:rPr>
          <w:szCs w:val="24"/>
          <w:u w:val="single"/>
        </w:rPr>
      </w:pPr>
      <w:r w:rsidRPr="001840C2">
        <w:rPr>
          <w:szCs w:val="24"/>
          <w:u w:val="single"/>
        </w:rPr>
        <w:t xml:space="preserve">Behavioural analysis </w:t>
      </w:r>
    </w:p>
    <w:p w14:paraId="7A2F113A" w14:textId="77777777" w:rsidR="001C5F9D" w:rsidRDefault="001C5F9D" w:rsidP="001C5F9D">
      <w:pPr>
        <w:pStyle w:val="SMText"/>
        <w:ind w:firstLine="0"/>
        <w:rPr>
          <w:b/>
          <w:szCs w:val="24"/>
        </w:rPr>
      </w:pPr>
      <w:r w:rsidRPr="001840C2">
        <w:rPr>
          <w:szCs w:val="24"/>
        </w:rPr>
        <w:t>See Above.</w:t>
      </w:r>
    </w:p>
    <w:p w14:paraId="7AB4CB8A" w14:textId="77777777" w:rsidR="001C5F9D" w:rsidRPr="001840C2" w:rsidRDefault="001C5F9D" w:rsidP="001C5F9D">
      <w:pPr>
        <w:pStyle w:val="SMText"/>
        <w:ind w:firstLine="0"/>
        <w:rPr>
          <w:b/>
          <w:szCs w:val="24"/>
        </w:rPr>
      </w:pPr>
    </w:p>
    <w:p w14:paraId="04F15583" w14:textId="77777777" w:rsidR="001C5F9D" w:rsidRPr="001840C2" w:rsidRDefault="001C5F9D" w:rsidP="001C5F9D">
      <w:pPr>
        <w:pStyle w:val="SMText"/>
        <w:ind w:firstLine="0"/>
        <w:rPr>
          <w:szCs w:val="24"/>
          <w:u w:val="single"/>
        </w:rPr>
      </w:pPr>
      <w:r w:rsidRPr="001840C2">
        <w:rPr>
          <w:szCs w:val="24"/>
          <w:u w:val="single"/>
        </w:rPr>
        <w:t>Co-Registering</w:t>
      </w:r>
    </w:p>
    <w:p w14:paraId="396A371E" w14:textId="77777777" w:rsidR="001C5F9D" w:rsidRPr="001840C2" w:rsidRDefault="001C5F9D" w:rsidP="001C5F9D">
      <w:pPr>
        <w:pStyle w:val="SMText"/>
        <w:ind w:firstLine="0"/>
        <w:rPr>
          <w:szCs w:val="24"/>
        </w:rPr>
      </w:pPr>
      <w:r w:rsidRPr="001840C2">
        <w:rPr>
          <w:szCs w:val="24"/>
        </w:rPr>
        <w:t>See Above.</w:t>
      </w:r>
    </w:p>
    <w:p w14:paraId="3AD13A0A" w14:textId="77777777" w:rsidR="001C5F9D" w:rsidRPr="001840C2" w:rsidRDefault="001C5F9D" w:rsidP="001C5F9D">
      <w:pPr>
        <w:pStyle w:val="SMText"/>
        <w:ind w:firstLine="0"/>
        <w:rPr>
          <w:szCs w:val="24"/>
        </w:rPr>
      </w:pPr>
    </w:p>
    <w:p w14:paraId="07AC57B2" w14:textId="77777777" w:rsidR="001C5F9D" w:rsidRPr="001840C2" w:rsidRDefault="001C5F9D" w:rsidP="001C5F9D">
      <w:pPr>
        <w:pStyle w:val="SMText"/>
        <w:ind w:firstLine="0"/>
        <w:rPr>
          <w:szCs w:val="24"/>
          <w:u w:val="single"/>
        </w:rPr>
      </w:pPr>
      <w:r w:rsidRPr="001840C2">
        <w:rPr>
          <w:szCs w:val="24"/>
          <w:u w:val="single"/>
        </w:rPr>
        <w:t>Recording System and Electrodes</w:t>
      </w:r>
    </w:p>
    <w:p w14:paraId="79ACF4C5" w14:textId="77777777" w:rsidR="001C5F9D" w:rsidRPr="001840C2" w:rsidRDefault="001C5F9D" w:rsidP="001C5F9D">
      <w:pPr>
        <w:pStyle w:val="SMText"/>
        <w:ind w:firstLine="0"/>
        <w:rPr>
          <w:szCs w:val="24"/>
        </w:rPr>
      </w:pPr>
      <w:r w:rsidRPr="001840C2">
        <w:rPr>
          <w:szCs w:val="24"/>
        </w:rPr>
        <w:t>See above.</w:t>
      </w:r>
    </w:p>
    <w:p w14:paraId="7B3710BD" w14:textId="77777777" w:rsidR="001C5F9D" w:rsidRPr="001840C2" w:rsidRDefault="001C5F9D" w:rsidP="001C5F9D">
      <w:pPr>
        <w:pStyle w:val="SMText"/>
        <w:ind w:firstLine="0"/>
        <w:rPr>
          <w:szCs w:val="24"/>
        </w:rPr>
      </w:pPr>
    </w:p>
    <w:p w14:paraId="0A8A2783" w14:textId="77777777" w:rsidR="001C5F9D" w:rsidRPr="001840C2" w:rsidRDefault="001C5F9D" w:rsidP="001C5F9D">
      <w:pPr>
        <w:pStyle w:val="SMText"/>
        <w:ind w:firstLine="0"/>
        <w:rPr>
          <w:szCs w:val="24"/>
          <w:u w:val="single"/>
        </w:rPr>
      </w:pPr>
      <w:r w:rsidRPr="001840C2">
        <w:rPr>
          <w:szCs w:val="24"/>
          <w:u w:val="single"/>
        </w:rPr>
        <w:t>Statistical analysis</w:t>
      </w:r>
    </w:p>
    <w:p w14:paraId="711A8203" w14:textId="77777777" w:rsidR="001C5F9D" w:rsidRPr="001840C2" w:rsidRDefault="001C5F9D" w:rsidP="001C5F9D">
      <w:pPr>
        <w:pStyle w:val="SMText"/>
        <w:ind w:firstLine="0"/>
        <w:rPr>
          <w:szCs w:val="24"/>
        </w:rPr>
      </w:pPr>
      <w:r w:rsidRPr="001840C2">
        <w:rPr>
          <w:szCs w:val="24"/>
        </w:rPr>
        <w:t xml:space="preserve">All statistical analyses were conducted using MATLAB R2020a on a computer running Windows 10 Enterprise. The significance threshold for all statistical tests was set at 0.05. Unless specified otherwise, all permutation tests were implemented with </w:t>
      </w:r>
      <w:r w:rsidRPr="001840C2">
        <w:rPr>
          <w:i/>
          <w:iCs/>
          <w:szCs w:val="24"/>
        </w:rPr>
        <w:t>N</w:t>
      </w:r>
      <w:r w:rsidRPr="001840C2">
        <w:rPr>
          <w:szCs w:val="24"/>
        </w:rPr>
        <w:t xml:space="preserve"> = 1,000 random draws.</w:t>
      </w:r>
    </w:p>
    <w:p w14:paraId="20FA9A7D" w14:textId="77777777" w:rsidR="001C5F9D" w:rsidRPr="001840C2" w:rsidRDefault="001C5F9D" w:rsidP="001C5F9D">
      <w:pPr>
        <w:pStyle w:val="SMText"/>
        <w:ind w:firstLine="0"/>
        <w:rPr>
          <w:szCs w:val="24"/>
        </w:rPr>
      </w:pPr>
    </w:p>
    <w:p w14:paraId="49056861" w14:textId="77777777" w:rsidR="001C5F9D" w:rsidRPr="001840C2" w:rsidRDefault="001C5F9D" w:rsidP="001C5F9D">
      <w:pPr>
        <w:pStyle w:val="SMText"/>
        <w:ind w:firstLine="0"/>
        <w:rPr>
          <w:szCs w:val="24"/>
          <w:u w:val="single"/>
        </w:rPr>
      </w:pPr>
      <w:r w:rsidRPr="001840C2">
        <w:rPr>
          <w:szCs w:val="24"/>
          <w:u w:val="single"/>
        </w:rPr>
        <w:t>Identification of Episode Specific Neurons (ESNs)</w:t>
      </w:r>
    </w:p>
    <w:p w14:paraId="6F822934" w14:textId="77777777" w:rsidR="001C5F9D" w:rsidRPr="001840C2" w:rsidRDefault="001C5F9D" w:rsidP="001C5F9D">
      <w:pPr>
        <w:pStyle w:val="SMText"/>
        <w:ind w:firstLine="0"/>
        <w:rPr>
          <w:szCs w:val="24"/>
        </w:rPr>
      </w:pPr>
      <w:r w:rsidRPr="001840C2">
        <w:rPr>
          <w:szCs w:val="24"/>
        </w:rPr>
        <w:t>See above.</w:t>
      </w:r>
    </w:p>
    <w:p w14:paraId="6F73932B" w14:textId="77777777" w:rsidR="001C5F9D" w:rsidRDefault="001C5F9D" w:rsidP="001C5F9D">
      <w:pPr>
        <w:pStyle w:val="SMText"/>
        <w:ind w:firstLine="0"/>
        <w:rPr>
          <w:szCs w:val="24"/>
        </w:rPr>
      </w:pPr>
    </w:p>
    <w:p w14:paraId="3FE1CC63" w14:textId="14066D51" w:rsidR="001C5F9D" w:rsidRPr="00E05217" w:rsidRDefault="001C5F9D" w:rsidP="001C5F9D">
      <w:pPr>
        <w:pStyle w:val="SMSubheading"/>
        <w:rPr>
          <w:szCs w:val="24"/>
        </w:rPr>
      </w:pPr>
      <w:r w:rsidRPr="001840C2">
        <w:rPr>
          <w:szCs w:val="24"/>
          <w:u w:val="single"/>
        </w:rPr>
        <w:t xml:space="preserve">LFP </w:t>
      </w:r>
      <w:r>
        <w:rPr>
          <w:szCs w:val="24"/>
          <w:u w:val="single"/>
        </w:rPr>
        <w:t>p</w:t>
      </w:r>
      <w:r w:rsidRPr="001840C2">
        <w:rPr>
          <w:szCs w:val="24"/>
          <w:u w:val="single"/>
        </w:rPr>
        <w:t>re-proces</w:t>
      </w:r>
      <w:r w:rsidRPr="001840C2">
        <w:rPr>
          <w:szCs w:val="24"/>
        </w:rPr>
        <w:t>sing</w:t>
      </w:r>
    </w:p>
    <w:p w14:paraId="546ABDDE" w14:textId="77777777" w:rsidR="001C5F9D" w:rsidRPr="001840C2" w:rsidRDefault="001C5F9D" w:rsidP="001C5F9D">
      <w:pPr>
        <w:pStyle w:val="SMText"/>
        <w:ind w:firstLine="0"/>
        <w:rPr>
          <w:szCs w:val="24"/>
        </w:rPr>
      </w:pPr>
      <w:commentRangeStart w:id="23"/>
      <w:commentRangeStart w:id="24"/>
      <w:r w:rsidRPr="001840C2">
        <w:rPr>
          <w:szCs w:val="24"/>
        </w:rPr>
        <w:t xml:space="preserve">We </w:t>
      </w:r>
      <w:proofErr w:type="spellStart"/>
      <w:r w:rsidRPr="001840C2">
        <w:rPr>
          <w:szCs w:val="24"/>
        </w:rPr>
        <w:t>downsampled</w:t>
      </w:r>
      <w:proofErr w:type="spellEnd"/>
      <w:r w:rsidRPr="001840C2">
        <w:rPr>
          <w:szCs w:val="24"/>
        </w:rPr>
        <w:t xml:space="preserve"> the LFP data from microwires that contained neurons in the hippocampus to 1,000 Hz and applied a fourth-order Butterworth </w:t>
      </w:r>
      <w:proofErr w:type="spellStart"/>
      <w:r w:rsidRPr="001840C2">
        <w:rPr>
          <w:szCs w:val="24"/>
        </w:rPr>
        <w:t>bandstop</w:t>
      </w:r>
      <w:proofErr w:type="spellEnd"/>
      <w:r w:rsidRPr="001840C2">
        <w:rPr>
          <w:szCs w:val="24"/>
        </w:rPr>
        <w:t xml:space="preserve"> filter with a centre frequency of 50 Hz (</w:t>
      </w:r>
      <w:r>
        <w:rPr>
          <w:szCs w:val="24"/>
        </w:rPr>
        <w:t xml:space="preserve">± </w:t>
      </w:r>
      <w:r w:rsidRPr="001840C2">
        <w:rPr>
          <w:szCs w:val="24"/>
        </w:rPr>
        <w:t>1 Hz) and its harmonics up to 300 Hz, to remove line noise.</w:t>
      </w:r>
      <w:commentRangeEnd w:id="23"/>
      <w:r w:rsidR="00A96B9C">
        <w:rPr>
          <w:rStyle w:val="CommentReference"/>
        </w:rPr>
        <w:commentReference w:id="23"/>
      </w:r>
      <w:commentRangeEnd w:id="24"/>
      <w:r w:rsidR="00A46537">
        <w:rPr>
          <w:rStyle w:val="CommentReference"/>
        </w:rPr>
        <w:commentReference w:id="24"/>
      </w:r>
    </w:p>
    <w:p w14:paraId="1E02C791" w14:textId="77777777" w:rsidR="001C5F9D" w:rsidRPr="001840C2" w:rsidRDefault="001C5F9D" w:rsidP="001C5F9D">
      <w:pPr>
        <w:pStyle w:val="SMText"/>
        <w:rPr>
          <w:szCs w:val="24"/>
        </w:rPr>
      </w:pPr>
    </w:p>
    <w:p w14:paraId="6BAEB7F3" w14:textId="70943F06" w:rsidR="001C5F9D" w:rsidRPr="00E05217" w:rsidRDefault="001C5F9D" w:rsidP="001C5F9D">
      <w:pPr>
        <w:pStyle w:val="SMSubheading"/>
        <w:rPr>
          <w:szCs w:val="24"/>
          <w:u w:val="single"/>
        </w:rPr>
      </w:pPr>
      <w:r w:rsidRPr="001840C2">
        <w:rPr>
          <w:szCs w:val="24"/>
          <w:u w:val="single"/>
        </w:rPr>
        <w:t>LFP Artefact Rejection</w:t>
      </w:r>
    </w:p>
    <w:p w14:paraId="28D3E0E9" w14:textId="77777777" w:rsidR="001C5F9D" w:rsidRPr="001840C2" w:rsidRDefault="001C5F9D" w:rsidP="001C5F9D">
      <w:pPr>
        <w:pStyle w:val="SMText"/>
        <w:ind w:firstLine="0"/>
        <w:rPr>
          <w:szCs w:val="24"/>
        </w:rPr>
      </w:pPr>
      <w:r w:rsidRPr="001840C2">
        <w:rPr>
          <w:szCs w:val="24"/>
        </w:rPr>
        <w:lastRenderedPageBreak/>
        <w:t xml:space="preserve">For each microwire, we computed the bandpass-filtered signal between </w:t>
      </w:r>
      <w:commentRangeStart w:id="25"/>
      <w:commentRangeStart w:id="26"/>
      <w:commentRangeStart w:id="27"/>
      <w:r>
        <w:rPr>
          <w:szCs w:val="24"/>
        </w:rPr>
        <w:t>40</w:t>
      </w:r>
      <w:r w:rsidRPr="001840C2">
        <w:rPr>
          <w:szCs w:val="24"/>
        </w:rPr>
        <w:t xml:space="preserve"> Hz and </w:t>
      </w:r>
      <w:r>
        <w:rPr>
          <w:szCs w:val="24"/>
        </w:rPr>
        <w:t>200</w:t>
      </w:r>
      <w:r w:rsidRPr="001840C2">
        <w:rPr>
          <w:szCs w:val="24"/>
        </w:rPr>
        <w:t xml:space="preserve"> Hz </w:t>
      </w:r>
      <w:commentRangeEnd w:id="25"/>
      <w:r>
        <w:rPr>
          <w:rStyle w:val="CommentReference"/>
        </w:rPr>
        <w:commentReference w:id="25"/>
      </w:r>
      <w:commentRangeEnd w:id="26"/>
      <w:r w:rsidR="00D94229">
        <w:rPr>
          <w:rStyle w:val="CommentReference"/>
        </w:rPr>
        <w:commentReference w:id="26"/>
      </w:r>
      <w:commentRangeEnd w:id="27"/>
      <w:r w:rsidR="00D83A8F">
        <w:rPr>
          <w:rStyle w:val="CommentReference"/>
        </w:rPr>
        <w:commentReference w:id="27"/>
      </w:r>
      <w:r w:rsidRPr="001840C2">
        <w:rPr>
          <w:szCs w:val="24"/>
        </w:rPr>
        <w:t>using a first-order Butterworth filter. We identified any data points exceeding five standard deviations from the mean of this signal as artefacts and excluded the one-second intervals preceding and following them.</w:t>
      </w:r>
    </w:p>
    <w:p w14:paraId="63681964" w14:textId="77777777" w:rsidR="001C5F9D" w:rsidRPr="001840C2" w:rsidRDefault="001C5F9D" w:rsidP="001C5F9D">
      <w:pPr>
        <w:pStyle w:val="SMText"/>
        <w:rPr>
          <w:szCs w:val="24"/>
        </w:rPr>
      </w:pPr>
    </w:p>
    <w:p w14:paraId="2BA30DDC" w14:textId="77777777" w:rsidR="001C5F9D" w:rsidRPr="001840C2" w:rsidRDefault="001C5F9D" w:rsidP="001C5F9D">
      <w:pPr>
        <w:pStyle w:val="SMSubheading"/>
        <w:rPr>
          <w:szCs w:val="24"/>
          <w:u w:val="single"/>
        </w:rPr>
      </w:pPr>
      <w:r w:rsidRPr="001840C2">
        <w:rPr>
          <w:szCs w:val="24"/>
          <w:u w:val="single"/>
        </w:rPr>
        <w:t>Identification of Episode Specific Microwires (ESWs)</w:t>
      </w:r>
    </w:p>
    <w:p w14:paraId="2957866B" w14:textId="77777777" w:rsidR="001C5F9D" w:rsidRPr="001840C2" w:rsidRDefault="001C5F9D" w:rsidP="001C5F9D">
      <w:pPr>
        <w:pStyle w:val="SMText"/>
        <w:ind w:firstLine="0"/>
        <w:rPr>
          <w:szCs w:val="24"/>
        </w:rPr>
      </w:pPr>
      <w:r w:rsidRPr="001840C2">
        <w:rPr>
          <w:szCs w:val="24"/>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Pr>
          <w:szCs w:val="24"/>
        </w:rPr>
        <w:t>40</w:t>
      </w:r>
      <w:r w:rsidRPr="001840C2">
        <w:rPr>
          <w:szCs w:val="24"/>
        </w:rPr>
        <w:t xml:space="preserve"> Hz to </w:t>
      </w:r>
      <w:r>
        <w:rPr>
          <w:szCs w:val="24"/>
        </w:rPr>
        <w:t>200</w:t>
      </w:r>
      <w:r w:rsidRPr="001840C2">
        <w:rPr>
          <w:szCs w:val="24"/>
        </w:rPr>
        <w:t xml:space="preserve"> Hz in steps of 5 Hz and a width of 7 cycles, on the </w:t>
      </w:r>
      <w:proofErr w:type="spellStart"/>
      <w:r w:rsidRPr="001840C2">
        <w:rPr>
          <w:szCs w:val="24"/>
        </w:rPr>
        <w:t>linenoise</w:t>
      </w:r>
      <w:proofErr w:type="spellEnd"/>
      <w:r w:rsidRPr="001840C2">
        <w:rPr>
          <w:szCs w:val="24"/>
        </w:rPr>
        <w:t xml:space="preserve">-removed broadband signal. After removing all artefacts (see #Artefact Rejection), we computed the mean power over all frequencies. </w:t>
      </w:r>
    </w:p>
    <w:p w14:paraId="1B10417F" w14:textId="19596FBB" w:rsidR="001C5F9D" w:rsidRPr="001840C2" w:rsidRDefault="001C5F9D" w:rsidP="00FF2596">
      <w:pPr>
        <w:pStyle w:val="SMText"/>
        <w:rPr>
          <w:szCs w:val="24"/>
        </w:rPr>
      </w:pPr>
      <w:r w:rsidRPr="001840C2">
        <w:rPr>
          <w:szCs w:val="24"/>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Pr>
          <w:szCs w:val="24"/>
        </w:rPr>
        <w:t xml:space="preserve">afterwards </w:t>
      </w:r>
      <w:r w:rsidRPr="001840C2">
        <w:rPr>
          <w:szCs w:val="24"/>
        </w:rPr>
        <w:t xml:space="preserve">excluded </w:t>
      </w:r>
      <w:r>
        <w:rPr>
          <w:szCs w:val="24"/>
        </w:rPr>
        <w:t xml:space="preserve">later forgotten trials. </w:t>
      </w:r>
      <w:r w:rsidRPr="001840C2">
        <w:rPr>
          <w:szCs w:val="24"/>
        </w:rPr>
        <w:t xml:space="preserve">Finally, we defined the element-wise product of the encoding and retrieval standardized HFA power as a proxy for episode-specific reinstatement. To calculate a threshold for this episode-specific firing reinstatement we permuted the order of the encoding and retrieval episodes and recomputed the reinstatement value. We repeated </w:t>
      </w:r>
      <w:r w:rsidRPr="00C11CFC">
        <w:rPr>
          <w:color w:val="000000" w:themeColor="text1"/>
          <w:szCs w:val="24"/>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rPr>
        <w:t>≙</w:t>
      </w:r>
      <w:r w:rsidRPr="00C11CFC">
        <w:rPr>
          <w:color w:val="000000" w:themeColor="text1"/>
          <w:szCs w:val="24"/>
        </w:rPr>
        <w:t xml:space="preserve"> </w:t>
      </w:r>
      <w:proofErr w:type="spellStart"/>
      <w:r w:rsidRPr="00BE0E81">
        <w:rPr>
          <w:i/>
          <w:iCs/>
          <w:color w:val="000000" w:themeColor="text1"/>
          <w:szCs w:val="24"/>
        </w:rPr>
        <w:t>p</w:t>
      </w:r>
      <w:r w:rsidRPr="00BE0E81">
        <w:rPr>
          <w:color w:val="000000" w:themeColor="text1"/>
          <w:szCs w:val="24"/>
          <w:vertAlign w:val="subscript"/>
        </w:rPr>
        <w:t>right</w:t>
      </w:r>
      <w:proofErr w:type="spellEnd"/>
      <w:r w:rsidRPr="00BE0E81">
        <w:rPr>
          <w:color w:val="000000" w:themeColor="text1"/>
          <w:szCs w:val="24"/>
          <w:vertAlign w:val="subscript"/>
        </w:rPr>
        <w:t>-tailed</w:t>
      </w:r>
      <w:r w:rsidRPr="00BE0E81">
        <w:rPr>
          <w:color w:val="000000" w:themeColor="text1"/>
          <w:szCs w:val="24"/>
        </w:rPr>
        <w:t xml:space="preserve"> </w:t>
      </w:r>
      <w:r w:rsidRPr="00C11CFC">
        <w:rPr>
          <w:color w:val="000000" w:themeColor="text1"/>
          <w:szCs w:val="24"/>
        </w:rPr>
        <w:t xml:space="preserve">&lt; 0.05), we </w:t>
      </w:r>
      <w:r w:rsidRPr="001840C2">
        <w:rPr>
          <w:szCs w:val="24"/>
        </w:rPr>
        <w:t>considered this microwire an Episod</w:t>
      </w:r>
      <w:r>
        <w:rPr>
          <w:szCs w:val="24"/>
        </w:rPr>
        <w:t>e</w:t>
      </w:r>
      <w:r w:rsidRPr="001840C2">
        <w:rPr>
          <w:szCs w:val="24"/>
        </w:rPr>
        <w:t xml:space="preserve"> Specific Microwire (ESW). This procedure allows for thresholding but does not correct for multiple comparisons on the level of a microwire.</w:t>
      </w:r>
      <w:r w:rsidR="00FF2596">
        <w:rPr>
          <w:szCs w:val="24"/>
        </w:rPr>
        <w:t xml:space="preserve"> </w:t>
      </w:r>
      <w:r w:rsidRPr="001840C2">
        <w:rPr>
          <w:szCs w:val="24"/>
        </w:rPr>
        <w:t xml:space="preserve">To determine whether there was a significant number of microwires that showed </w:t>
      </w:r>
      <w:r>
        <w:rPr>
          <w:szCs w:val="24"/>
        </w:rPr>
        <w:t>an</w:t>
      </w:r>
      <w:r w:rsidRPr="001840C2">
        <w:rPr>
          <w:szCs w:val="24"/>
        </w:rPr>
        <w:t xml:space="preserve"> episode-specific power reinstatement, we randomly drew one of the previously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r w:rsidR="00FF2596">
        <w:rPr>
          <w:szCs w:val="24"/>
        </w:rPr>
        <w:t xml:space="preserve"> </w:t>
      </w:r>
      <w:r w:rsidRPr="001840C2">
        <w:rPr>
          <w:szCs w:val="24"/>
        </w:rPr>
        <w:t xml:space="preserve">To generate Figure XX, we repeated the time-frequency analysis in the range of 3 Hz and </w:t>
      </w:r>
      <w:r>
        <w:rPr>
          <w:szCs w:val="24"/>
        </w:rPr>
        <w:t>2</w:t>
      </w:r>
      <w:r w:rsidRPr="001840C2">
        <w:rPr>
          <w:szCs w:val="24"/>
        </w:rPr>
        <w:t xml:space="preserve">00 Hz </w:t>
      </w:r>
      <w:r>
        <w:rPr>
          <w:szCs w:val="24"/>
        </w:rPr>
        <w:t xml:space="preserve">in 50 logarithmically spaced steps </w:t>
      </w:r>
      <w:r w:rsidRPr="001840C2">
        <w:rPr>
          <w:szCs w:val="24"/>
        </w:rPr>
        <w:t>for all microwires that exhibited a HF</w:t>
      </w:r>
      <w:r>
        <w:rPr>
          <w:szCs w:val="24"/>
        </w:rPr>
        <w:t>P</w:t>
      </w:r>
      <w:r w:rsidRPr="001840C2">
        <w:rPr>
          <w:szCs w:val="24"/>
        </w:rPr>
        <w:t xml:space="preserve"> reinstatement in at least one episode. For each ESW we calculated the mean </w:t>
      </w:r>
      <w:r>
        <w:rPr>
          <w:szCs w:val="24"/>
        </w:rPr>
        <w:t>HFP</w:t>
      </w:r>
      <w:r w:rsidRPr="001840C2">
        <w:rPr>
          <w:szCs w:val="24"/>
        </w:rPr>
        <w:t xml:space="preserve"> during reinstated and non-reinstated episodes and then averaged the respective power spectra across all ESW. To determine the statistical significance of the results, we used a cluster-based permutation test (</w:t>
      </w:r>
      <w:proofErr w:type="spellStart"/>
      <w:r w:rsidRPr="001840C2">
        <w:rPr>
          <w:szCs w:val="24"/>
        </w:rPr>
        <w:t>Oostendorf</w:t>
      </w:r>
      <w:proofErr w:type="spellEnd"/>
      <w:r w:rsidRPr="001840C2">
        <w:rPr>
          <w:szCs w:val="24"/>
        </w:rPr>
        <w:t>/</w:t>
      </w:r>
      <w:proofErr w:type="spellStart"/>
      <w:r w:rsidRPr="001840C2">
        <w:rPr>
          <w:szCs w:val="24"/>
        </w:rPr>
        <w:t>feld</w:t>
      </w:r>
      <w:proofErr w:type="spellEnd"/>
      <w:r w:rsidRPr="001840C2">
        <w:rPr>
          <w:szCs w:val="24"/>
        </w:rPr>
        <w:t xml:space="preserve"> xx).</w:t>
      </w:r>
    </w:p>
    <w:p w14:paraId="59AD76F5" w14:textId="77777777" w:rsidR="001C5F9D" w:rsidRPr="001840C2" w:rsidRDefault="001C5F9D" w:rsidP="001C5F9D">
      <w:pPr>
        <w:pStyle w:val="SMText"/>
        <w:ind w:firstLine="0"/>
        <w:rPr>
          <w:szCs w:val="24"/>
        </w:rPr>
      </w:pPr>
    </w:p>
    <w:p w14:paraId="6EB97C54" w14:textId="58F821FE" w:rsidR="001C5F9D" w:rsidRPr="001840C2" w:rsidRDefault="001C5F9D" w:rsidP="001C5F9D">
      <w:pPr>
        <w:pStyle w:val="SMSubheading"/>
      </w:pPr>
      <w:r w:rsidRPr="001840C2">
        <w:t xml:space="preserve">Identification of putative Concept </w:t>
      </w:r>
      <w:r>
        <w:t xml:space="preserve">Specific </w:t>
      </w:r>
      <w:r w:rsidRPr="001840C2">
        <w:t>Microwires (</w:t>
      </w:r>
      <w:del w:id="28" w:author="Luca Kolibius (PGR)" w:date="2023-01-27T20:36:00Z">
        <w:r w:rsidRPr="001840C2" w:rsidDel="002F002A">
          <w:delText>C</w:delText>
        </w:r>
        <w:r w:rsidDel="002F002A">
          <w:delText>SM</w:delText>
        </w:r>
      </w:del>
      <w:ins w:id="29" w:author="Luca Kolibius (PGR)" w:date="2023-01-27T20:36:00Z">
        <w:r w:rsidR="002F002A">
          <w:t>CSW</w:t>
        </w:r>
      </w:ins>
      <w:r w:rsidRPr="001840C2">
        <w:t>s)</w:t>
      </w:r>
    </w:p>
    <w:p w14:paraId="2C1B4A0F" w14:textId="4EA1756D" w:rsidR="001C5F9D" w:rsidRDefault="001C5F9D" w:rsidP="001C5F9D">
      <w:pPr>
        <w:pStyle w:val="SMText"/>
        <w:ind w:firstLine="0"/>
        <w:rPr>
          <w:szCs w:val="24"/>
        </w:rPr>
      </w:pPr>
      <w:r w:rsidRPr="001840C2">
        <w:rPr>
          <w:szCs w:val="24"/>
        </w:rPr>
        <w:t xml:space="preserve">We have adapted the method created by </w:t>
      </w:r>
      <w:proofErr w:type="spellStart"/>
      <w:r w:rsidRPr="001840C2">
        <w:rPr>
          <w:szCs w:val="24"/>
        </w:rPr>
        <w:t>Mormann</w:t>
      </w:r>
      <w:proofErr w:type="spellEnd"/>
      <w:r w:rsidRPr="001840C2">
        <w:rPr>
          <w:szCs w:val="24"/>
        </w:rPr>
        <w:t xml:space="preserve"> et al. (2011; 2008 xx) for detecting Concept Neurons to identify microwires whose </w:t>
      </w:r>
      <w:r>
        <w:rPr>
          <w:szCs w:val="24"/>
        </w:rPr>
        <w:t>HFP</w:t>
      </w:r>
      <w:r w:rsidRPr="001840C2">
        <w:rPr>
          <w:szCs w:val="24"/>
        </w:rPr>
        <w:t xml:space="preserve"> (xx) was reliably increased following the presentation of a specific image. For each microwire</w:t>
      </w:r>
      <w:r w:rsidR="00C00397">
        <w:rPr>
          <w:szCs w:val="24"/>
        </w:rPr>
        <w:t>,</w:t>
      </w:r>
      <w:r w:rsidRPr="001840C2">
        <w:rPr>
          <w:szCs w:val="24"/>
        </w:rPr>
        <w:t xml:space="preserve"> we divided the local field potential of the 1000ms interval post-stimulus into 19 100ms overlapping bins, with the 500ms preceding stimulus onset as the baseline period. To prevent edge artefacts, we extended the testing and baseline intervals by 100ms on either side. We performed a time-frequency analysis using wavelets in the range of </w:t>
      </w:r>
      <w:r>
        <w:rPr>
          <w:szCs w:val="24"/>
        </w:rPr>
        <w:t>4</w:t>
      </w:r>
      <w:r w:rsidRPr="001840C2">
        <w:rPr>
          <w:szCs w:val="24"/>
        </w:rPr>
        <w:t xml:space="preserve">0 Hz to </w:t>
      </w:r>
      <w:r>
        <w:rPr>
          <w:szCs w:val="24"/>
        </w:rPr>
        <w:t>20</w:t>
      </w:r>
      <w:r w:rsidRPr="001840C2">
        <w:rPr>
          <w:szCs w:val="24"/>
        </w:rPr>
        <w:t>0 Hz (</w:t>
      </w:r>
      <w:proofErr w:type="spellStart"/>
      <w:r w:rsidRPr="001840C2">
        <w:rPr>
          <w:szCs w:val="24"/>
        </w:rPr>
        <w:t>stepsize</w:t>
      </w:r>
      <w:proofErr w:type="spellEnd"/>
      <w:r w:rsidRPr="001840C2">
        <w:rPr>
          <w:szCs w:val="24"/>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rPr>
        <w:t>Simes</w:t>
      </w:r>
      <w:proofErr w:type="spellEnd"/>
      <w:r w:rsidRPr="001840C2">
        <w:rPr>
          <w:szCs w:val="24"/>
        </w:rPr>
        <w:t>’ procedure (</w:t>
      </w:r>
      <w:proofErr w:type="spellStart"/>
      <w:r w:rsidRPr="001840C2">
        <w:rPr>
          <w:szCs w:val="24"/>
        </w:rPr>
        <w:t>Rødland</w:t>
      </w:r>
      <w:proofErr w:type="spellEnd"/>
      <w:r w:rsidRPr="001840C2">
        <w:rPr>
          <w:szCs w:val="24"/>
        </w:rPr>
        <w:t>, 2006xx).</w:t>
      </w:r>
      <w:r w:rsidR="00FF2596">
        <w:rPr>
          <w:szCs w:val="24"/>
        </w:rPr>
        <w:t xml:space="preserve"> </w:t>
      </w:r>
      <w:commentRangeStart w:id="30"/>
      <w:r>
        <w:rPr>
          <w:szCs w:val="24"/>
        </w:rPr>
        <w:t xml:space="preserve">To test whether our dataset has a significant number of </w:t>
      </w:r>
      <w:del w:id="31" w:author="Luca Kolibius (PGR)" w:date="2023-01-27T20:36:00Z">
        <w:r w:rsidDel="002F002A">
          <w:rPr>
            <w:szCs w:val="24"/>
          </w:rPr>
          <w:delText>CSM</w:delText>
        </w:r>
      </w:del>
      <w:ins w:id="32" w:author="Luca Kolibius (PGR)" w:date="2023-01-27T20:36:00Z">
        <w:r w:rsidR="002F002A">
          <w:rPr>
            <w:szCs w:val="24"/>
          </w:rPr>
          <w:t>CSW</w:t>
        </w:r>
      </w:ins>
      <w:r>
        <w:rPr>
          <w:szCs w:val="24"/>
        </w:rPr>
        <w:t xml:space="preserve">s for each microwire we shuffled the trial order and recomputed the </w:t>
      </w:r>
      <w:del w:id="33" w:author="Luca Kolibius (PGR)" w:date="2023-01-27T20:36:00Z">
        <w:r w:rsidDel="002F002A">
          <w:rPr>
            <w:szCs w:val="24"/>
          </w:rPr>
          <w:delText>CSM</w:delText>
        </w:r>
      </w:del>
      <w:ins w:id="34" w:author="Luca Kolibius (PGR)" w:date="2023-01-27T20:36:00Z">
        <w:r w:rsidR="002F002A">
          <w:rPr>
            <w:szCs w:val="24"/>
          </w:rPr>
          <w:t>CSW</w:t>
        </w:r>
      </w:ins>
      <w:r>
        <w:rPr>
          <w:szCs w:val="24"/>
        </w:rPr>
        <w:t xml:space="preserve"> detection pipeline. We repeated this step 1,000 times to generate a distribution of how many </w:t>
      </w:r>
      <w:del w:id="35" w:author="Luca Kolibius (PGR)" w:date="2023-01-27T20:36:00Z">
        <w:r w:rsidDel="002F002A">
          <w:rPr>
            <w:szCs w:val="24"/>
          </w:rPr>
          <w:delText>CSM</w:delText>
        </w:r>
      </w:del>
      <w:ins w:id="36" w:author="Luca Kolibius (PGR)" w:date="2023-01-27T20:36:00Z">
        <w:r w:rsidR="002F002A">
          <w:rPr>
            <w:szCs w:val="24"/>
          </w:rPr>
          <w:t>CSW</w:t>
        </w:r>
      </w:ins>
      <w:r>
        <w:rPr>
          <w:szCs w:val="24"/>
        </w:rPr>
        <w:t xml:space="preserve"> to expect under the null hypothesis.</w:t>
      </w:r>
      <w:commentRangeEnd w:id="30"/>
      <w:r>
        <w:rPr>
          <w:rStyle w:val="CommentReference"/>
        </w:rPr>
        <w:commentReference w:id="30"/>
      </w:r>
    </w:p>
    <w:p w14:paraId="4478F539" w14:textId="6F647787" w:rsidR="003814C5" w:rsidRDefault="003814C5" w:rsidP="001C5F9D">
      <w:pPr>
        <w:pStyle w:val="SMText"/>
        <w:ind w:firstLine="0"/>
        <w:rPr>
          <w:szCs w:val="24"/>
        </w:rPr>
      </w:pPr>
    </w:p>
    <w:p w14:paraId="7C4A5E7D" w14:textId="382FE884" w:rsidR="003814C5" w:rsidRDefault="001D1612" w:rsidP="001D1612">
      <w:pPr>
        <w:pStyle w:val="SMSubheading"/>
      </w:pPr>
      <w:r>
        <w:t>Correlation</w:t>
      </w:r>
      <w:r w:rsidR="003814C5">
        <w:t xml:space="preserve"> between HFP and spiking activity</w:t>
      </w:r>
    </w:p>
    <w:p w14:paraId="2BAA4400" w14:textId="112C9F8D" w:rsidR="003814C5" w:rsidRPr="003814C5" w:rsidRDefault="0069253D" w:rsidP="0069253D">
      <w:pPr>
        <w:pStyle w:val="SMText"/>
        <w:rPr>
          <w:szCs w:val="24"/>
        </w:rPr>
      </w:pPr>
      <w:r w:rsidRPr="0069253D">
        <w:rPr>
          <w:szCs w:val="24"/>
        </w:rPr>
        <w:t xml:space="preserve">After pre-processing the LFP </w:t>
      </w:r>
      <w:r w:rsidR="00C00397">
        <w:rPr>
          <w:szCs w:val="24"/>
        </w:rPr>
        <w:t xml:space="preserve">of the microwire on which a neuron was recorded </w:t>
      </w:r>
      <w:r w:rsidRPr="0069253D">
        <w:rPr>
          <w:szCs w:val="24"/>
        </w:rPr>
        <w:t xml:space="preserve">(see #LFP pre-processing) we segmented the data into </w:t>
      </w:r>
      <w:commentRangeStart w:id="37"/>
      <w:r w:rsidRPr="0069253D">
        <w:rPr>
          <w:szCs w:val="24"/>
        </w:rPr>
        <w:t xml:space="preserve">separate </w:t>
      </w:r>
      <w:commentRangeEnd w:id="37"/>
      <w:r w:rsidR="004077D2">
        <w:rPr>
          <w:rStyle w:val="CommentReference"/>
        </w:rPr>
        <w:commentReference w:id="37"/>
      </w:r>
      <w:r w:rsidRPr="0069253D">
        <w:rPr>
          <w:szCs w:val="24"/>
        </w:rPr>
        <w:t xml:space="preserve">later remembered episodes. During memory encoding the </w:t>
      </w:r>
      <w:r w:rsidRPr="00C00397">
        <w:rPr>
          <w:szCs w:val="24"/>
        </w:rPr>
        <w:t xml:space="preserve">time of interest started at the onset of the associate image(s) and ended when the patient gave their response. In contrast, </w:t>
      </w:r>
      <w:r w:rsidR="00C00397" w:rsidRPr="00C00397">
        <w:rPr>
          <w:szCs w:val="24"/>
        </w:rPr>
        <w:t>during memory retrieval, the time of interest</w:t>
      </w:r>
      <w:r w:rsidRPr="00C00397">
        <w:rPr>
          <w:szCs w:val="24"/>
        </w:rPr>
        <w:t xml:space="preserve"> started at the cue onset and ended when the patient gave their response. We added 100ms on each side to account for edge artefacts. Then, we performed a wavelet analysis between 40 Hz and 200 Hz in steps of 5 Hz and a width of 7 cycles, and</w:t>
      </w:r>
      <w:r w:rsidRPr="0069253D">
        <w:rPr>
          <w:szCs w:val="24"/>
        </w:rPr>
        <w:t xml:space="preserve"> averaged the power across frequencies. We then normalized the HFP across time, using a z-transformation, and concatenated this standardized power values across all episode</w:t>
      </w:r>
      <w:r>
        <w:rPr>
          <w:szCs w:val="24"/>
        </w:rPr>
        <w:t>s</w:t>
      </w:r>
      <w:r w:rsidR="003814C5" w:rsidRPr="003814C5">
        <w:rPr>
          <w:szCs w:val="24"/>
        </w:rPr>
        <w:t xml:space="preserve">. </w:t>
      </w:r>
      <w:r w:rsidRPr="0069253D">
        <w:rPr>
          <w:szCs w:val="24"/>
        </w:rPr>
        <w:t>To compute the instantaneous firing rate of the corresponding neuron, we convolved the firing times with a Gaussian kernel (kernel parameters: mu = 0, standard deviation = 50ms, length = 300ms, normalized peak to 1). We then z-scored this instantaneous firing rate and concatenated all episodes. Subsequently, we performed a linear correlation between the concatenated standardized HFP and the concatenated standardized instantaneous firing activity, separately for encoding and retrieval.</w:t>
      </w:r>
      <w:r>
        <w:rPr>
          <w:szCs w:val="24"/>
        </w:rPr>
        <w:t xml:space="preserve"> </w:t>
      </w:r>
      <w:r w:rsidR="00DC33B5" w:rsidRPr="00DC33B5">
        <w:rPr>
          <w:szCs w:val="24"/>
        </w:rPr>
        <w:t xml:space="preserve">To assess the statistical significance of </w:t>
      </w:r>
      <w:r w:rsidR="00BE0E81">
        <w:rPr>
          <w:szCs w:val="24"/>
        </w:rPr>
        <w:t xml:space="preserve">the </w:t>
      </w:r>
      <w:r w:rsidR="00BE0E81">
        <w:rPr>
          <w:szCs w:val="24"/>
        </w:rPr>
        <w:lastRenderedPageBreak/>
        <w:t xml:space="preserve">correlation </w:t>
      </w:r>
      <w:r w:rsidR="00DC33B5" w:rsidRPr="00DC33B5">
        <w:rPr>
          <w:szCs w:val="24"/>
        </w:rPr>
        <w:t xml:space="preserve">we shuffled the data circularly and recomputed the correlation with this shuffled data. We repeated this step N = 10,000 times and compared </w:t>
      </w:r>
      <w:r w:rsidR="00BE0E81">
        <w:rPr>
          <w:szCs w:val="24"/>
        </w:rPr>
        <w:t xml:space="preserve">the </w:t>
      </w:r>
      <w:r w:rsidR="00DC33B5" w:rsidRPr="00DC33B5">
        <w:rPr>
          <w:szCs w:val="24"/>
        </w:rPr>
        <w:t xml:space="preserve">empirical correlation </w:t>
      </w:r>
      <w:r w:rsidR="00BE0E81">
        <w:rPr>
          <w:szCs w:val="24"/>
        </w:rPr>
        <w:t xml:space="preserve">coefficient </w:t>
      </w:r>
      <w:r w:rsidR="00DC33B5" w:rsidRPr="00DC33B5">
        <w:rPr>
          <w:szCs w:val="24"/>
        </w:rPr>
        <w:t>with the resulting null distribution of shuffled correlation</w:t>
      </w:r>
      <w:r w:rsidR="00BE0E81">
        <w:rPr>
          <w:szCs w:val="24"/>
        </w:rPr>
        <w:t xml:space="preserve"> coefficients</w:t>
      </w:r>
      <w:r w:rsidR="00DC33B5" w:rsidRPr="00DC33B5">
        <w:rPr>
          <w:szCs w:val="24"/>
        </w:rPr>
        <w:t>.</w:t>
      </w:r>
      <w:r w:rsidR="00DC33B5">
        <w:rPr>
          <w:szCs w:val="24"/>
        </w:rPr>
        <w:t xml:space="preserve"> </w:t>
      </w:r>
      <w:r w:rsidR="00A42FB8" w:rsidRPr="00A42FB8">
        <w:rPr>
          <w:szCs w:val="24"/>
        </w:rPr>
        <w:t>We performed this analysis twice: once for neural activity during reinstated episodes and once for all other episodes</w:t>
      </w:r>
    </w:p>
    <w:p w14:paraId="1D43BA3B" w14:textId="77777777" w:rsidR="001C5F9D" w:rsidRDefault="001C5F9D">
      <w:pPr>
        <w:spacing w:after="160" w:line="259" w:lineRule="auto"/>
        <w:rPr>
          <w:b/>
          <w:bCs/>
          <w:kern w:val="32"/>
          <w:szCs w:val="24"/>
        </w:rPr>
      </w:pPr>
      <w:r>
        <w:br w:type="page"/>
      </w:r>
    </w:p>
    <w:p w14:paraId="131A0296" w14:textId="2DB1E8FB" w:rsidR="00455E14" w:rsidRDefault="00455E14" w:rsidP="00455E14">
      <w:pPr>
        <w:pStyle w:val="SMHeading"/>
      </w:pPr>
      <w:r>
        <w:lastRenderedPageBreak/>
        <w:t>Results</w:t>
      </w:r>
    </w:p>
    <w:p w14:paraId="45352CEB" w14:textId="5F91B3FE" w:rsidR="00455E14" w:rsidRDefault="001D1612" w:rsidP="001D1612">
      <w:r w:rsidRPr="001D1612">
        <w:t xml:space="preserve">We conducted two different experiments in which patients implanted with stereotactic Behnke-Fried depth electrodes completed a memory association task (see xx) In experiment 1 we recorded from 1011 microwires </w:t>
      </w:r>
      <w:r>
        <w:t xml:space="preserve">and </w:t>
      </w:r>
      <w:r w:rsidRPr="000B1D81">
        <w:t xml:space="preserve">585 neurons </w:t>
      </w:r>
      <w:r w:rsidRPr="001D1612">
        <w:t>in the hippocampus (16 participants, 7 female; average age = 36.13 years, from 26-53 years) and in experiment 2 we recorded from 3</w:t>
      </w:r>
      <w:r w:rsidR="00BE0E81">
        <w:t xml:space="preserve">44 </w:t>
      </w:r>
      <w:r w:rsidRPr="001D1612">
        <w:t>microwires</w:t>
      </w:r>
      <w:r>
        <w:t xml:space="preserve"> and 216 neurons</w:t>
      </w:r>
      <w:r w:rsidRPr="001D1612">
        <w:t xml:space="preserve"> in the hippocampus (14 participants, 7 female; average age = 33.86 years, from 19-58 years).</w:t>
      </w:r>
      <w:r>
        <w:t xml:space="preserve"> </w:t>
      </w:r>
      <w:r w:rsidRPr="001D1612">
        <w:t>During the encoding phase of experiment 1 patients were instructed to mentally form a vivid story containing an animal cue and two associated images (two faces, two places, or one of each). Experiment 2 only had one associate image and either cue or associate could be a face, a place or an animal.</w:t>
      </w:r>
      <w:r>
        <w:t xml:space="preserve"> </w:t>
      </w:r>
      <w:r w:rsidRPr="001D1612">
        <w:t xml:space="preserve">After the encoding phase a short distractor task commenced during which patients had to determine whether a series of 15 numbers were odd or even. During the retrieval phase, the cue image was presented and the patient </w:t>
      </w:r>
      <w:ins w:id="38" w:author="Simon Hanslmayr [2]" w:date="2023-01-27T13:56:00Z">
        <w:r w:rsidR="0090415F">
          <w:t xml:space="preserve">was </w:t>
        </w:r>
      </w:ins>
      <w:r w:rsidRPr="001D1612">
        <w:t>asked to retrieve the associated image(s). Each episode was learned and retrieved once and the experiment was completed at the participants' own speed.</w:t>
      </w:r>
    </w:p>
    <w:p w14:paraId="24ACBB86" w14:textId="77777777" w:rsidR="001D1612" w:rsidRPr="001D1612" w:rsidRDefault="001D1612" w:rsidP="001D1612"/>
    <w:p w14:paraId="240901E6" w14:textId="77777777" w:rsidR="00455E14" w:rsidRPr="0039462A" w:rsidRDefault="00455E14" w:rsidP="00455E14">
      <w:pPr>
        <w:pStyle w:val="SMSubheading"/>
      </w:pPr>
      <w:r>
        <w:t>Reinstatement of high frequency power</w:t>
      </w:r>
    </w:p>
    <w:p w14:paraId="162B5F0A" w14:textId="79ED1A18" w:rsidR="00455E14" w:rsidRDefault="00455E14" w:rsidP="00455E14">
      <w:del w:id="39" w:author="Simon Hanslmayr [2]" w:date="2023-01-27T13:56:00Z">
        <w:r w:rsidDel="00084B78">
          <w:delText>In order to</w:delText>
        </w:r>
      </w:del>
      <w:ins w:id="40" w:author="Simon Hanslmayr [2]" w:date="2023-01-27T13:56:00Z">
        <w:r w:rsidR="00084B78">
          <w:t>To</w:t>
        </w:r>
      </w:ins>
      <w:r>
        <w:t xml:space="preserve"> investigate high frequency power reinstatement, </w:t>
      </w:r>
      <w:r w:rsidRPr="0039462A">
        <w:t xml:space="preserve">we calculated the average power within a range of 40 </w:t>
      </w:r>
      <w:r>
        <w:t>H</w:t>
      </w:r>
      <w:r w:rsidRPr="0039462A">
        <w:t>z to 200 Hz in steps of 5 Hz</w:t>
      </w:r>
      <w:r>
        <w:t xml:space="preserve"> f</w:t>
      </w:r>
      <w:r w:rsidRPr="0039462A">
        <w:t>or every microwire.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r w:rsidR="00FF2596">
        <w:t xml:space="preserve"> </w:t>
      </w:r>
      <w:r w:rsidRPr="0039462A">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t>
      </w:r>
      <w:commentRangeStart w:id="41"/>
      <w:commentRangeStart w:id="42"/>
      <w:commentRangeStart w:id="43"/>
      <w:r w:rsidRPr="0039462A">
        <w:t>ESW</w:t>
      </w:r>
      <w:commentRangeEnd w:id="41"/>
      <w:r>
        <w:rPr>
          <w:rStyle w:val="CommentReference"/>
        </w:rPr>
        <w:commentReference w:id="41"/>
      </w:r>
      <w:commentRangeEnd w:id="42"/>
      <w:r w:rsidR="008B3486">
        <w:rPr>
          <w:rStyle w:val="CommentReference"/>
        </w:rPr>
        <w:commentReference w:id="42"/>
      </w:r>
      <w:commentRangeEnd w:id="43"/>
      <w:r w:rsidR="003C03B4">
        <w:rPr>
          <w:rStyle w:val="CommentReference"/>
        </w:rPr>
        <w:commentReference w:id="43"/>
      </w:r>
      <w:r w:rsidRPr="0039462A">
        <w:t>).</w:t>
      </w:r>
      <w:r w:rsidR="00FF2596">
        <w:t xml:space="preserve"> </w:t>
      </w:r>
      <w:r>
        <w:t>T</w:t>
      </w:r>
      <w:r w:rsidRPr="0039462A">
        <w:t xml:space="preserve">o estimate how many ESW we can expect by chance we then randomly drew one of the previously calculated permutations </w:t>
      </w:r>
      <w:r>
        <w:t>for each</w:t>
      </w:r>
      <w:r w:rsidRPr="0039462A">
        <w:t xml:space="preserve"> microwire and applied the same thresholding technique to these shuffled reinstatement values. This allowed us to create a distribution of ESW under the null hypothesis against which we could </w:t>
      </w:r>
      <w:r>
        <w:t>compare the</w:t>
      </w:r>
      <w:r w:rsidRPr="0039462A">
        <w:t xml:space="preserve"> number of </w:t>
      </w:r>
      <w:r>
        <w:t xml:space="preserve">empirically identified </w:t>
      </w:r>
      <w:r w:rsidRPr="0039462A">
        <w:t>ESW.</w:t>
      </w:r>
      <w:r w:rsidRPr="00164F31">
        <w:t xml:space="preserve"> </w:t>
      </w:r>
      <w:r>
        <w:t>Using this approach, we found a significant number of ESW in experiment 1 (</w:t>
      </w:r>
      <w:r w:rsidRPr="00FE3F8E">
        <w:rPr>
          <w:i/>
          <w:iCs/>
        </w:rPr>
        <w:t>n</w:t>
      </w:r>
      <w:r>
        <w:t xml:space="preserve"> = 144 out of 1010 microwire</w:t>
      </w:r>
      <w:r w:rsidR="00C00397">
        <w:t>s</w:t>
      </w:r>
      <w:r>
        <w:t xml:space="preserve">, </w:t>
      </w:r>
      <w:r w:rsidRPr="00164F31">
        <w:rPr>
          <w:i/>
          <w:iCs/>
        </w:rPr>
        <w:t>p</w:t>
      </w:r>
      <w:r>
        <w:t xml:space="preserve"> = 0.0310; permutation test</w:t>
      </w:r>
      <w:r w:rsidR="00D94229">
        <w:t>; see Figure xx for an exampl</w:t>
      </w:r>
      <w:r w:rsidR="00D24CC6">
        <w:t>e</w:t>
      </w:r>
      <w:r>
        <w:t>).</w:t>
      </w:r>
      <w:r w:rsidRPr="002A73A2">
        <w:t xml:space="preserve"> </w:t>
      </w:r>
      <w:r>
        <w:t xml:space="preserve">However, there was no significant number </w:t>
      </w:r>
      <w:r>
        <w:lastRenderedPageBreak/>
        <w:t xml:space="preserve">of ESW </w:t>
      </w:r>
      <w:commentRangeStart w:id="44"/>
      <w:r>
        <w:t>when limiting the analyses to later forgotten episodes (</w:t>
      </w:r>
      <w:r w:rsidRPr="00DF3D6E">
        <w:rPr>
          <w:i/>
          <w:iCs/>
        </w:rPr>
        <w:t>p</w:t>
      </w:r>
      <w:r>
        <w:t xml:space="preserve"> = 0.305; permutation test). </w:t>
      </w:r>
      <w:commentRangeEnd w:id="44"/>
      <w:r w:rsidR="00BF7B0F">
        <w:rPr>
          <w:rStyle w:val="CommentReference"/>
        </w:rPr>
        <w:commentReference w:id="44"/>
      </w:r>
      <w:r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Pr="00FD322D">
        <w:rPr>
          <w:i/>
          <w:iCs/>
        </w:rPr>
        <w:t>p</w:t>
      </w:r>
      <w:r w:rsidRPr="00FD322D">
        <w:t xml:space="preserve"> &lt; 0.001) at encoding and from 15.3 Hz to 200 Hz (</w:t>
      </w:r>
      <w:r w:rsidRPr="00FD322D">
        <w:rPr>
          <w:i/>
          <w:iCs/>
        </w:rPr>
        <w:t>p</w:t>
      </w:r>
      <w:r w:rsidRPr="00FD322D">
        <w:t xml:space="preserve"> &lt; 0.001) at retrieval</w:t>
      </w:r>
      <w:r>
        <w:t xml:space="preserve"> (see Figure 1)</w:t>
      </w:r>
      <w:r w:rsidRPr="00FD322D">
        <w:t>.</w:t>
      </w:r>
      <w:r>
        <w:t xml:space="preserve"> </w:t>
      </w:r>
    </w:p>
    <w:p w14:paraId="16F8457C" w14:textId="77777777" w:rsidR="001D1612" w:rsidRDefault="001D1612" w:rsidP="00455E14"/>
    <w:p w14:paraId="5BD3611F" w14:textId="77777777" w:rsidR="00455E14" w:rsidRDefault="00455E14" w:rsidP="00455E14">
      <w:pPr>
        <w:pStyle w:val="SMSubheading"/>
      </w:pPr>
      <w:r>
        <w:t>HFP reinstatement is not content dependent</w:t>
      </w:r>
    </w:p>
    <w:p w14:paraId="0B2FF43D" w14:textId="5D5380F7" w:rsidR="00B92D83" w:rsidRPr="00B92D83" w:rsidRDefault="00455E14" w:rsidP="00455E14">
      <w:r w:rsidRPr="00FD322D">
        <w:t xml:space="preserve">The second experiment included a visual tuning task, during which the same images that were used in the preceding memory task were presented repeatedly without an episodic memory component. </w:t>
      </w:r>
      <w:r>
        <w:t xml:space="preserve"> This approach has been traditionally used to detect neurons responding to specific concepts or categories (Florian, Rodrigo xx) and allowed us to exclude all episodes that contained an image which reliably evoked a HFP increase during a visual tuning task. We defined Concept Specific Microwires (</w:t>
      </w:r>
      <w:del w:id="45" w:author="Luca Kolibius (PGR)" w:date="2023-01-27T20:36:00Z">
        <w:r w:rsidDel="002F002A">
          <w:delText>CSM</w:delText>
        </w:r>
      </w:del>
      <w:ins w:id="46" w:author="Luca Kolibius (PGR)" w:date="2023-01-27T20:36:00Z">
        <w:r w:rsidR="002F002A">
          <w:t>CSW</w:t>
        </w:r>
      </w:ins>
      <w:r>
        <w:t>) as any microwire with a significant increase of HFP in any of 19 overlapping 100ms time bins following the image presentation across all six repetitions in comparison to a 500ms pre-stimulus baseline period using a Mann-Whitney U test (see Methods).</w:t>
      </w:r>
      <w:r w:rsidR="001D1612">
        <w:t xml:space="preserve"> </w:t>
      </w:r>
      <w:r w:rsidRPr="00DF3D6E">
        <w:t xml:space="preserve">We carried out the analysis twice, once with the </w:t>
      </w:r>
      <w:r>
        <w:t>typically used</w:t>
      </w:r>
      <w:r w:rsidRPr="00DF3D6E">
        <w:t xml:space="preserve"> cut-off threshold of </w:t>
      </w:r>
      <w:r w:rsidRPr="00C2249D">
        <w:rPr>
          <w:i/>
          <w:iCs/>
        </w:rPr>
        <w:t>p</w:t>
      </w:r>
      <w:r w:rsidRPr="00DF3D6E">
        <w:t xml:space="preserve"> = 0.0005 and again with a more liberal cut-off threshold of </w:t>
      </w:r>
      <w:r w:rsidRPr="00C2249D">
        <w:rPr>
          <w:i/>
          <w:iCs/>
        </w:rPr>
        <w:t>p</w:t>
      </w:r>
      <w:r w:rsidRPr="00DF3D6E">
        <w:t xml:space="preserve"> = 0.05. Note that no corrections were made for testing multiple images for tunings, thus making a threshold of </w:t>
      </w:r>
      <w:r w:rsidRPr="00C2249D">
        <w:rPr>
          <w:i/>
          <w:iCs/>
        </w:rPr>
        <w:t>p</w:t>
      </w:r>
      <w:r w:rsidRPr="00DF3D6E">
        <w:t xml:space="preserve"> = 0.05 very liberal.</w:t>
      </w:r>
      <w:r w:rsidR="001D1612">
        <w:t xml:space="preserve"> </w:t>
      </w:r>
      <w:r w:rsidRPr="00DF3D6E">
        <w:t xml:space="preserve">No </w:t>
      </w:r>
      <w:del w:id="47" w:author="Luca Kolibius (PGR)" w:date="2023-01-27T20:36:00Z">
        <w:r w:rsidRPr="00DF3D6E" w:rsidDel="002F002A">
          <w:delText>CSM</w:delText>
        </w:r>
      </w:del>
      <w:ins w:id="48" w:author="Luca Kolibius (PGR)" w:date="2023-01-27T20:36:00Z">
        <w:r w:rsidR="002F002A">
          <w:t>CSW</w:t>
        </w:r>
      </w:ins>
      <w:r w:rsidRPr="00DF3D6E">
        <w:t xml:space="preserve">s were detected at </w:t>
      </w:r>
      <w:r w:rsidRPr="00C2249D">
        <w:rPr>
          <w:i/>
          <w:iCs/>
        </w:rPr>
        <w:t>p</w:t>
      </w:r>
      <w:r w:rsidRPr="00DF3D6E">
        <w:t xml:space="preserve"> = 0.0005; however, when the threshold was lowered to </w:t>
      </w:r>
      <w:r w:rsidRPr="00C2249D">
        <w:rPr>
          <w:i/>
          <w:iCs/>
        </w:rPr>
        <w:t>p</w:t>
      </w:r>
      <w:r w:rsidRPr="00DF3D6E">
        <w:t xml:space="preserve"> = 0.05, we found a significant number of </w:t>
      </w:r>
      <w:del w:id="49" w:author="Luca Kolibius (PGR)" w:date="2023-01-27T20:36:00Z">
        <w:r w:rsidRPr="00DF3D6E" w:rsidDel="002F002A">
          <w:delText>CSM</w:delText>
        </w:r>
      </w:del>
      <w:ins w:id="50" w:author="Luca Kolibius (PGR)" w:date="2023-01-27T20:36:00Z">
        <w:r w:rsidR="002F002A">
          <w:t>CSW</w:t>
        </w:r>
      </w:ins>
      <w:r w:rsidRPr="00DF3D6E">
        <w:t>s (</w:t>
      </w:r>
      <w:r w:rsidR="00530C56">
        <w:t xml:space="preserve">86 out of 344 microwires, </w:t>
      </w:r>
      <w:r w:rsidRPr="00C2249D">
        <w:rPr>
          <w:i/>
          <w:iCs/>
        </w:rPr>
        <w:t>p</w:t>
      </w:r>
      <w:r w:rsidRPr="00DF3D6E">
        <w:t xml:space="preserve"> = 0.005, permutation test).</w:t>
      </w:r>
      <w:r w:rsidR="001D1612">
        <w:t xml:space="preserve"> </w:t>
      </w:r>
      <w:r w:rsidRPr="00DF3D6E">
        <w:t xml:space="preserve">Because no </w:t>
      </w:r>
      <w:del w:id="51" w:author="Luca Kolibius (PGR)" w:date="2023-01-27T20:36:00Z">
        <w:r w:rsidRPr="00DF3D6E" w:rsidDel="002F002A">
          <w:delText>CSM</w:delText>
        </w:r>
      </w:del>
      <w:ins w:id="52" w:author="Luca Kolibius (PGR)" w:date="2023-01-27T20:36:00Z">
        <w:r w:rsidR="002F002A">
          <w:t>CSW</w:t>
        </w:r>
      </w:ins>
      <w:r w:rsidRPr="00DF3D6E">
        <w:t xml:space="preserve">s were detected at a cut-off of </w:t>
      </w:r>
      <w:r w:rsidRPr="00C2249D">
        <w:rPr>
          <w:i/>
          <w:iCs/>
        </w:rPr>
        <w:t>p</w:t>
      </w:r>
      <w:r w:rsidRPr="00DF3D6E">
        <w:t xml:space="preserve"> = 0.0005, no episodes were excluded in the ESW analysis. In experiment 2 we replicated our prior results and found a significant number of ESWs (</w:t>
      </w:r>
      <w:r w:rsidRPr="00326871">
        <w:rPr>
          <w:i/>
          <w:iCs/>
        </w:rPr>
        <w:t>n</w:t>
      </w:r>
      <w:r>
        <w:t xml:space="preserve"> = 52 out of 3</w:t>
      </w:r>
      <w:r w:rsidR="00BE0E81">
        <w:t>44</w:t>
      </w:r>
      <w:r>
        <w:t xml:space="preserve"> microwire</w:t>
      </w:r>
      <w:r w:rsidR="00530C56">
        <w:t>s</w:t>
      </w:r>
      <w:r>
        <w:t xml:space="preserve">, </w:t>
      </w:r>
      <w:r w:rsidRPr="00326871">
        <w:rPr>
          <w:i/>
          <w:iCs/>
        </w:rPr>
        <w:t>p</w:t>
      </w:r>
      <w:r>
        <w:t xml:space="preserve"> = 0.003</w:t>
      </w:r>
      <w:r w:rsidRPr="00DF3D6E">
        <w:t xml:space="preserve">). We then repeated the ESW analysis, this time excluding episodes with significant </w:t>
      </w:r>
      <w:del w:id="53" w:author="Luca Kolibius (PGR)" w:date="2023-01-27T20:36:00Z">
        <w:r w:rsidRPr="00DF3D6E" w:rsidDel="002F002A">
          <w:delText>CSM</w:delText>
        </w:r>
      </w:del>
      <w:ins w:id="54" w:author="Luca Kolibius (PGR)" w:date="2023-01-27T20:36:00Z">
        <w:r w:rsidR="002F002A">
          <w:t>CSW</w:t>
        </w:r>
      </w:ins>
      <w:r w:rsidRPr="00DF3D6E">
        <w:t xml:space="preserve"> activity at a threshold of </w:t>
      </w:r>
      <w:r w:rsidRPr="00C2249D">
        <w:rPr>
          <w:i/>
          <w:iCs/>
        </w:rPr>
        <w:t>p</w:t>
      </w:r>
      <w:r w:rsidRPr="00DF3D6E">
        <w:t xml:space="preserve"> = 0.05. Despite this threshold change, we identified a significant number of ESWs (</w:t>
      </w:r>
      <w:commentRangeStart w:id="55"/>
      <w:r w:rsidRPr="00C2249D">
        <w:rPr>
          <w:i/>
          <w:iCs/>
        </w:rPr>
        <w:t>n</w:t>
      </w:r>
      <w:r w:rsidRPr="00DF3D6E">
        <w:t xml:space="preserve"> = 50 out of 3</w:t>
      </w:r>
      <w:r w:rsidR="00BE0E81">
        <w:t>44</w:t>
      </w:r>
      <w:r w:rsidRPr="00DF3D6E">
        <w:t xml:space="preserve"> microwire</w:t>
      </w:r>
      <w:r w:rsidR="00530C56">
        <w:t>s</w:t>
      </w:r>
      <w:r w:rsidRPr="00DF3D6E">
        <w:t xml:space="preserve">, </w:t>
      </w:r>
      <w:r w:rsidRPr="00C2249D">
        <w:rPr>
          <w:i/>
          <w:iCs/>
        </w:rPr>
        <w:t>p</w:t>
      </w:r>
      <w:r w:rsidRPr="00DF3D6E">
        <w:t xml:space="preserve"> = 0.001</w:t>
      </w:r>
      <w:commentRangeEnd w:id="55"/>
      <w:r>
        <w:rPr>
          <w:rStyle w:val="CommentReference"/>
        </w:rPr>
        <w:commentReference w:id="55"/>
      </w:r>
      <w:r w:rsidRPr="00DF3D6E">
        <w:t>).</w:t>
      </w:r>
      <w:r w:rsidR="00B92D83">
        <w:t xml:space="preserve"> </w:t>
      </w:r>
      <w:commentRangeStart w:id="56"/>
      <w:r w:rsidR="00B92D83">
        <w:t xml:space="preserve">Of note, although the more liberal </w:t>
      </w:r>
      <w:del w:id="57" w:author="Luca Kolibius (PGR)" w:date="2023-01-27T20:36:00Z">
        <w:r w:rsidR="00B92D83" w:rsidDel="002F002A">
          <w:delText>CSM</w:delText>
        </w:r>
      </w:del>
      <w:ins w:id="58" w:author="Luca Kolibius (PGR)" w:date="2023-01-27T20:36:00Z">
        <w:r w:rsidR="002F002A">
          <w:t>CSW</w:t>
        </w:r>
      </w:ins>
      <w:r w:rsidR="00B92D83">
        <w:t xml:space="preserve"> threshold led to the identification of fewer ESWs the resultant p-value is lower. This is because the reduced threshold is also applied</w:t>
      </w:r>
      <w:r w:rsidR="008B3486">
        <w:t xml:space="preserve"> when determining the number of permuted ESWs (i.e., ESWs expected by under the null hypothesis)</w:t>
      </w:r>
      <w:r w:rsidR="00B92D83">
        <w:t>.</w:t>
      </w:r>
      <w:commentRangeEnd w:id="56"/>
      <w:r w:rsidR="002D4B29">
        <w:rPr>
          <w:rStyle w:val="CommentReference"/>
        </w:rPr>
        <w:commentReference w:id="56"/>
      </w:r>
    </w:p>
    <w:p w14:paraId="0EAA7823" w14:textId="477B8CBF" w:rsidR="00D24CC6" w:rsidRDefault="00455E14" w:rsidP="00455E14">
      <w:r w:rsidRPr="00D521DD">
        <w:t xml:space="preserve">In summary, we discovered a </w:t>
      </w:r>
      <w:commentRangeStart w:id="59"/>
      <w:r w:rsidRPr="00D521DD">
        <w:t>memory code</w:t>
      </w:r>
      <w:commentRangeEnd w:id="59"/>
      <w:r>
        <w:rPr>
          <w:rStyle w:val="CommentReference"/>
        </w:rPr>
        <w:commentReference w:id="59"/>
      </w:r>
      <w:r w:rsidRPr="00D521DD">
        <w:t xml:space="preserve"> </w:t>
      </w:r>
      <w:r w:rsidR="00200695">
        <w:t xml:space="preserve">in the form </w:t>
      </w:r>
      <w:r w:rsidRPr="00D521DD">
        <w:t xml:space="preserve">of </w:t>
      </w:r>
      <w:r w:rsidR="00200695">
        <w:t xml:space="preserve">a </w:t>
      </w:r>
      <w:r w:rsidRPr="00D521DD">
        <w:t>HF</w:t>
      </w:r>
      <w:r w:rsidR="00200695">
        <w:t>P</w:t>
      </w:r>
      <w:r w:rsidRPr="00D521DD">
        <w:t xml:space="preserve"> reinstatement</w:t>
      </w:r>
      <w:r w:rsidR="00200695">
        <w:t xml:space="preserve"> </w:t>
      </w:r>
      <w:r w:rsidRPr="00D521DD">
        <w:t>between encoding and retrieval of individual episodes across two independent experiments</w:t>
      </w:r>
      <w:r w:rsidR="00200695">
        <w:t xml:space="preserve">. </w:t>
      </w:r>
      <w:r w:rsidRPr="00D521DD">
        <w:t xml:space="preserve">Although we were unable to detect any </w:t>
      </w:r>
      <w:del w:id="60" w:author="Luca Kolibius (PGR)" w:date="2023-01-27T20:36:00Z">
        <w:r w:rsidRPr="00D521DD" w:rsidDel="002F002A">
          <w:delText>CSM</w:delText>
        </w:r>
      </w:del>
      <w:ins w:id="61" w:author="Luca Kolibius (PGR)" w:date="2023-01-27T20:36:00Z">
        <w:r w:rsidR="002F002A">
          <w:t>CSW</w:t>
        </w:r>
      </w:ins>
      <w:r w:rsidRPr="00D521DD">
        <w:t xml:space="preserve"> activity using the traditionally used threshold, </w:t>
      </w:r>
      <w:commentRangeStart w:id="62"/>
      <w:r w:rsidRPr="00D521DD">
        <w:t xml:space="preserve">we detected a significant number of </w:t>
      </w:r>
      <w:del w:id="63" w:author="Luca Kolibius (PGR)" w:date="2023-01-27T20:36:00Z">
        <w:r w:rsidRPr="00D521DD" w:rsidDel="002F002A">
          <w:delText>CSM</w:delText>
        </w:r>
      </w:del>
      <w:ins w:id="64" w:author="Luca Kolibius (PGR)" w:date="2023-01-27T20:36:00Z">
        <w:r w:rsidR="002F002A">
          <w:t>CSW</w:t>
        </w:r>
      </w:ins>
      <w:r w:rsidR="00200695">
        <w:t>s</w:t>
      </w:r>
      <w:r w:rsidRPr="00D521DD">
        <w:t xml:space="preserve"> with a more liberal threshold.</w:t>
      </w:r>
      <w:commentRangeEnd w:id="62"/>
      <w:r w:rsidR="00200695">
        <w:t xml:space="preserve"> </w:t>
      </w:r>
      <w:r>
        <w:rPr>
          <w:rStyle w:val="CommentReference"/>
        </w:rPr>
        <w:lastRenderedPageBreak/>
        <w:commentReference w:id="62"/>
      </w:r>
      <w:r w:rsidR="00200695">
        <w:t>Importantly, o</w:t>
      </w:r>
      <w:r w:rsidR="00200695" w:rsidRPr="00D521DD">
        <w:t xml:space="preserve">ur findings could not be accounted for by a content-specific code (i.e., </w:t>
      </w:r>
      <w:del w:id="65" w:author="Luca Kolibius (PGR)" w:date="2023-01-27T20:36:00Z">
        <w:r w:rsidR="00200695" w:rsidRPr="00D521DD" w:rsidDel="002F002A">
          <w:delText>CSM</w:delText>
        </w:r>
      </w:del>
      <w:ins w:id="66" w:author="Luca Kolibius (PGR)" w:date="2023-01-27T20:36:00Z">
        <w:r w:rsidR="002F002A">
          <w:t>CSW</w:t>
        </w:r>
      </w:ins>
      <w:r w:rsidR="00200695">
        <w:t>s</w:t>
      </w:r>
      <w:r w:rsidR="00200695" w:rsidRPr="00D521DD">
        <w:t>).</w:t>
      </w:r>
    </w:p>
    <w:p w14:paraId="7F722B74" w14:textId="59F9FEA5" w:rsidR="003826A1" w:rsidRDefault="003826A1" w:rsidP="00455E14"/>
    <w:p w14:paraId="44E18EC6" w14:textId="77777777" w:rsidR="003826A1" w:rsidRPr="001D1612" w:rsidRDefault="003826A1" w:rsidP="003826A1">
      <w:pPr>
        <w:pStyle w:val="SMSubheading"/>
      </w:pPr>
      <w:r>
        <w:t>HFP correlates with ESN and single neuron firing</w:t>
      </w:r>
    </w:p>
    <w:p w14:paraId="1C2F24EA" w14:textId="71A24EAD" w:rsidR="003826A1" w:rsidRDefault="003826A1" w:rsidP="003826A1">
      <w:r w:rsidRPr="00B92D83">
        <w:t>Next</w:t>
      </w:r>
      <w:r>
        <w:t>,</w:t>
      </w:r>
      <w:r w:rsidRPr="00B92D83">
        <w:t xml:space="preserve"> we examined the correlation between HFP and single neuron firing in our sample. We first determined the instantaneous firing rate of each ESN during reinstated episodes.</w:t>
      </w:r>
      <w:r>
        <w:t xml:space="preserve"> </w:t>
      </w:r>
      <w:r w:rsidRPr="00B92D83">
        <w:t>In a separate analysis we calculated the instantaneous firing rate during non-reinstated episodes. We segmented the LFP data into later remembered episodes and performed a wavelet analysis from 40-200 Hz. For each episode we averaged the power in that frequency range. We then z</w:t>
      </w:r>
      <w:r>
        <w:t>-</w:t>
      </w:r>
      <w:r w:rsidRPr="00B92D83">
        <w:t>scored the instantaneous firing rate and the HFP estimate across time. Finally</w:t>
      </w:r>
      <w:r w:rsidR="00530C56">
        <w:t>,</w:t>
      </w:r>
      <w:r w:rsidRPr="00B92D83">
        <w:t xml:space="preserve"> we concatenated each episode separately for encoding and retrieval. We performed a linear correlation between the standardized HFP and the standardized instantaneous firing rate and assessed the statistical significance by comparing it with the correlation values that we obtained through circular shuffling. In experiment 1, HFP and ESN firing during reinstated episodes </w:t>
      </w:r>
      <w:r w:rsidR="0062031A">
        <w:t>correlated with</w:t>
      </w:r>
      <w:r w:rsidRPr="00B92D83">
        <w:t xml:space="preserve"> r = 0.xx </w:t>
      </w:r>
      <w:r w:rsidR="0020204D">
        <w:t xml:space="preserve">during encoding </w:t>
      </w:r>
      <w:r w:rsidRPr="00B92D83">
        <w:t xml:space="preserve">(R² = 0.xx, p = 0.xx; permutation test) and </w:t>
      </w:r>
      <w:r w:rsidR="0020204D" w:rsidRPr="00B92D83">
        <w:t xml:space="preserve">r = 0.xx </w:t>
      </w:r>
      <w:r w:rsidR="0020204D">
        <w:t xml:space="preserve">during retrieval </w:t>
      </w:r>
      <w:r w:rsidR="0020204D" w:rsidRPr="00B92D83">
        <w:t>(R² = 0.xx, p = 0.xx; permutation test)</w:t>
      </w:r>
      <w:r w:rsidR="0020204D">
        <w:t>. F</w:t>
      </w:r>
      <w:r w:rsidRPr="00B92D83">
        <w:t xml:space="preserve">iring during non-reinstated episodes </w:t>
      </w:r>
      <w:r w:rsidR="0062031A">
        <w:t xml:space="preserve">significantly </w:t>
      </w:r>
      <w:r w:rsidRPr="00B92D83">
        <w:t xml:space="preserve">correlated with HFP </w:t>
      </w:r>
      <w:r w:rsidR="0020204D">
        <w:t xml:space="preserve">during encoding </w:t>
      </w:r>
      <w:r w:rsidRPr="00B92D83">
        <w:t>(</w:t>
      </w:r>
      <w:r w:rsidR="0062031A" w:rsidRPr="00B92D83">
        <w:t>r = 0.xx</w:t>
      </w:r>
      <w:r w:rsidR="0062031A">
        <w:t xml:space="preserve">, </w:t>
      </w:r>
      <w:r w:rsidRPr="00B92D83">
        <w:t>R² = 0.xx, p = 0.xx; permutation test)</w:t>
      </w:r>
      <w:r w:rsidR="0020204D" w:rsidRPr="0020204D">
        <w:t xml:space="preserve"> </w:t>
      </w:r>
      <w:r w:rsidR="0020204D">
        <w:t xml:space="preserve">and during retrieval </w:t>
      </w:r>
      <w:r w:rsidR="0020204D" w:rsidRPr="00B92D83">
        <w:t>(</w:t>
      </w:r>
      <w:r w:rsidR="0062031A" w:rsidRPr="00B92D83">
        <w:t>r = 0.xx</w:t>
      </w:r>
      <w:r w:rsidR="0062031A">
        <w:t xml:space="preserve">, </w:t>
      </w:r>
      <w:r w:rsidR="0020204D" w:rsidRPr="00B92D83">
        <w:t>R² = 0.xx, p = 0.xx; permutation test)</w:t>
      </w:r>
      <w:r w:rsidRPr="00B92D83">
        <w:t>. A similar relationship was found in</w:t>
      </w:r>
      <w:r>
        <w:t xml:space="preserve"> </w:t>
      </w:r>
      <w:r w:rsidRPr="00B92D83">
        <w:t xml:space="preserve">experiment 2, where HFP and </w:t>
      </w:r>
      <w:r w:rsidR="00BE0E81">
        <w:t xml:space="preserve">firing during </w:t>
      </w:r>
      <w:r w:rsidRPr="00B92D83">
        <w:t>reinstated episodes correlated with r = 0.</w:t>
      </w:r>
      <w:r w:rsidR="00BE0E81">
        <w:t>140 at encoding</w:t>
      </w:r>
      <w:r w:rsidRPr="00B92D83">
        <w:t xml:space="preserve"> (R² = 0.xx, p = 0.xx; permutation test) </w:t>
      </w:r>
      <w:r w:rsidR="00BE0E81">
        <w:t>and r = 0.13</w:t>
      </w:r>
      <w:r w:rsidR="0062031A">
        <w:t>5</w:t>
      </w:r>
      <w:r w:rsidR="00BE0E81">
        <w:t xml:space="preserve"> during retrieval </w:t>
      </w:r>
      <w:r w:rsidR="00BE0E81" w:rsidRPr="00B92D83">
        <w:t>(R² = 0.xx, p = 0.xx; permutation test)</w:t>
      </w:r>
      <w:r w:rsidR="00BE0E81">
        <w:t>. F</w:t>
      </w:r>
      <w:r w:rsidRPr="00B92D83">
        <w:t xml:space="preserve">iring during non-reinstated episodes correlated with HFP with r = 0.xx </w:t>
      </w:r>
      <w:r w:rsidR="00BE0E81">
        <w:t xml:space="preserve">during encoding </w:t>
      </w:r>
      <w:r w:rsidRPr="00B92D83">
        <w:t>(R² = 0.xx, p = 0.xx; permutation test)</w:t>
      </w:r>
      <w:r w:rsidR="00BE0E81">
        <w:t xml:space="preserve"> and r = 0.xx during retrieval </w:t>
      </w:r>
      <w:r w:rsidR="00BE0E81" w:rsidRPr="00B92D83">
        <w:t>(R² = 0.xx, p = 0.xx; permutation test)</w:t>
      </w:r>
      <w:r w:rsidRPr="00B92D83">
        <w:t>.</w:t>
      </w:r>
    </w:p>
    <w:p w14:paraId="66AAE35F" w14:textId="77777777" w:rsidR="003826A1" w:rsidRDefault="003826A1" w:rsidP="00455E14"/>
    <w:p w14:paraId="236B141A" w14:textId="77777777" w:rsidR="00D24CC6" w:rsidRDefault="00D24CC6">
      <w:pPr>
        <w:spacing w:after="160" w:line="259" w:lineRule="auto"/>
      </w:pPr>
      <w:r>
        <w:br w:type="page"/>
      </w:r>
    </w:p>
    <w:p w14:paraId="1C5EB5E2" w14:textId="18503194" w:rsidR="00455E14" w:rsidRPr="00D03184" w:rsidRDefault="003826A1" w:rsidP="00C74A4E">
      <w:pPr>
        <w:rPr>
          <w:b/>
          <w:bCs/>
        </w:rPr>
      </w:pPr>
      <w:commentRangeStart w:id="67"/>
      <w:r w:rsidRPr="00D03184">
        <w:rPr>
          <w:b/>
          <w:bCs/>
          <w:noProof/>
        </w:rPr>
        <w:lastRenderedPageBreak/>
        <w:drawing>
          <wp:anchor distT="0" distB="0" distL="114300" distR="114300" simplePos="0" relativeHeight="251658240" behindDoc="0" locked="0" layoutInCell="1" allowOverlap="1" wp14:anchorId="5D3DD2ED" wp14:editId="0E7170F5">
            <wp:simplePos x="0" y="0"/>
            <wp:positionH relativeFrom="column">
              <wp:posOffset>-514151</wp:posOffset>
            </wp:positionH>
            <wp:positionV relativeFrom="paragraph">
              <wp:posOffset>2718</wp:posOffset>
            </wp:positionV>
            <wp:extent cx="6246017" cy="3386937"/>
            <wp:effectExtent l="0" t="0" r="2540" b="4445"/>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981" t="4546" r="7363" b="3949"/>
                    <a:stretch/>
                  </pic:blipFill>
                  <pic:spPr bwMode="auto">
                    <a:xfrm>
                      <a:off x="0" y="0"/>
                      <a:ext cx="6246017" cy="33869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67"/>
      <w:r w:rsidR="00C74A4E">
        <w:rPr>
          <w:rStyle w:val="CommentReference"/>
        </w:rPr>
        <w:commentReference w:id="67"/>
      </w:r>
      <w:r w:rsidRPr="00D03184">
        <w:rPr>
          <w:b/>
          <w:bCs/>
        </w:rPr>
        <w:t>Figure XX. Example ESW.</w:t>
      </w:r>
    </w:p>
    <w:p w14:paraId="1CC657D1" w14:textId="42F616C3" w:rsidR="003826A1" w:rsidRDefault="003826A1" w:rsidP="00C74A4E">
      <w:r>
        <w:t xml:space="preserve">(A) </w:t>
      </w:r>
      <w:r w:rsidR="00D03184" w:rsidRPr="00D03184">
        <w:t xml:space="preserve">The bar plots show the z-scored HFP on the y-axis for 23 episodes on the x-axis colour coded for encoding (blue) and retrieval (orange). The transparent bar encompassing the standardized HFP represent their element wise product, which is used as a measurement for episodic memory reinstatement. The dotted line </w:t>
      </w:r>
      <w:r w:rsidR="0062031A" w:rsidRPr="00D03184">
        <w:t>represents</w:t>
      </w:r>
      <w:r w:rsidR="00D03184" w:rsidRPr="00D03184">
        <w:t xml:space="preserve"> the threshold which is calculated based on a permutation test.</w:t>
      </w:r>
    </w:p>
    <w:p w14:paraId="74234630" w14:textId="0FDB6FA4" w:rsidR="003826A1" w:rsidRDefault="00D03184" w:rsidP="00C74A4E">
      <w:r>
        <w:t>(B) The time resolved HFP (</w:t>
      </w:r>
      <w:commentRangeStart w:id="68"/>
      <w:r>
        <w:t>y-axis</w:t>
      </w:r>
      <w:commentRangeEnd w:id="68"/>
      <w:r w:rsidR="00DD4D2A">
        <w:rPr>
          <w:rStyle w:val="CommentReference"/>
        </w:rPr>
        <w:commentReference w:id="68"/>
      </w:r>
      <w:r>
        <w:t xml:space="preserve">) during memory encoding with the time in seconds </w:t>
      </w:r>
      <w:r w:rsidR="00C74A4E">
        <w:t xml:space="preserve">(x-axis) </w:t>
      </w:r>
      <w:r>
        <w:t>starting from the associate image onset for reinstated episodes (purple) and non-reinstated episodes (green). The shaded area represents the SEM.</w:t>
      </w:r>
    </w:p>
    <w:p w14:paraId="6CFDF0E6" w14:textId="031998F2" w:rsidR="00D03184" w:rsidRPr="00D03184" w:rsidRDefault="00D03184" w:rsidP="00C74A4E">
      <w:r>
        <w:t>(C) Same as (B), but during retrieval and starting at the cue onset.</w:t>
      </w:r>
    </w:p>
    <w:p w14:paraId="63160E3F" w14:textId="77777777" w:rsidR="003826A1" w:rsidRDefault="003826A1" w:rsidP="00455E14">
      <w:pPr>
        <w:spacing w:after="160" w:line="259" w:lineRule="auto"/>
      </w:pPr>
    </w:p>
    <w:p w14:paraId="2FC66892" w14:textId="08489202" w:rsidR="00455E14" w:rsidRDefault="00455E14" w:rsidP="00455E14">
      <w:pPr>
        <w:spacing w:after="160" w:line="259" w:lineRule="auto"/>
      </w:pPr>
      <w:r>
        <w:br w:type="page"/>
      </w:r>
    </w:p>
    <w:p w14:paraId="796C94AE" w14:textId="19015619" w:rsidR="00455E14" w:rsidRDefault="00455E14" w:rsidP="00455E14">
      <w:pPr>
        <w:spacing w:after="160" w:line="259" w:lineRule="auto"/>
      </w:pPr>
      <w:r>
        <w:rPr>
          <w:noProof/>
        </w:rPr>
        <w:lastRenderedPageBreak/>
        <w:drawing>
          <wp:inline distT="0" distB="0" distL="0" distR="0" wp14:anchorId="30C1EB41" wp14:editId="1A6AD82F">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4E5AEF19" w14:textId="77777777" w:rsidR="00D03184" w:rsidRDefault="00455E14" w:rsidP="00455E14">
      <w:r w:rsidRPr="002E6AF2">
        <w:rPr>
          <w:b/>
          <w:bCs/>
        </w:rPr>
        <w:t xml:space="preserve">Figure XX. </w:t>
      </w:r>
      <w:r>
        <w:rPr>
          <w:b/>
          <w:bCs/>
        </w:rPr>
        <w:t>Number of reinstated episodes and number of ESW expected under the null hypothesis</w:t>
      </w:r>
      <w:r w:rsidRPr="002E6AF2">
        <w:rPr>
          <w:b/>
          <w:bCs/>
        </w:rPr>
        <w:t>.</w:t>
      </w:r>
      <w:r>
        <w:t xml:space="preserve"> </w:t>
      </w:r>
    </w:p>
    <w:p w14:paraId="62940C64" w14:textId="25D5F25B" w:rsidR="00D03184" w:rsidRDefault="00455E14" w:rsidP="00455E14">
      <w:r>
        <w:t>(A) Pie chart showing the number of episodes each neuron reinstated during experiment 1 (</w:t>
      </w:r>
      <w:r w:rsidRPr="00A07876">
        <w:t>zero episodes: 598 microwire</w:t>
      </w:r>
      <w:r w:rsidR="00530C56">
        <w:t>s</w:t>
      </w:r>
      <w:r w:rsidRPr="00A07876">
        <w:t>; one episode: 345 ESW</w:t>
      </w:r>
      <w:r w:rsidR="00530C56">
        <w:t>s</w:t>
      </w:r>
      <w:r w:rsidRPr="00A07876">
        <w:t>; two episodes: 60 ESW</w:t>
      </w:r>
      <w:r w:rsidR="00530C56">
        <w:t>s</w:t>
      </w:r>
      <w:r w:rsidRPr="00A07876">
        <w:t>; three episodes: 7 ESW</w:t>
      </w:r>
      <w:r w:rsidR="00530C56">
        <w:t>s</w:t>
      </w:r>
      <w:r w:rsidRPr="00A07876">
        <w:t>; four episodes: 1 ESW</w:t>
      </w:r>
      <w:r w:rsidR="00530C56">
        <w:t>s</w:t>
      </w:r>
      <w:r w:rsidRPr="00A07876">
        <w:t>)</w:t>
      </w:r>
      <w:r>
        <w:t xml:space="preserve">. </w:t>
      </w:r>
    </w:p>
    <w:p w14:paraId="41491C8A" w14:textId="149148A2" w:rsidR="00D03184" w:rsidRDefault="00455E14" w:rsidP="00455E14">
      <w:r>
        <w:t>(B) Same as (A), but for experiment 2 (</w:t>
      </w:r>
      <w:r w:rsidRPr="00A07876">
        <w:t>zero episodes: 224 microwire</w:t>
      </w:r>
      <w:r w:rsidR="00530C56">
        <w:t>s</w:t>
      </w:r>
      <w:r w:rsidRPr="00A07876">
        <w:t>; one episode: 97 ESW</w:t>
      </w:r>
      <w:r w:rsidR="00530C56">
        <w:t>s</w:t>
      </w:r>
      <w:r w:rsidRPr="00A07876">
        <w:t>; two episodes: 15 ESW</w:t>
      </w:r>
      <w:r w:rsidR="00530C56">
        <w:t>s</w:t>
      </w:r>
      <w:r w:rsidRPr="00A07876">
        <w:t>; three episodes: 3 ESW</w:t>
      </w:r>
      <w:r w:rsidR="00530C56">
        <w:t>s</w:t>
      </w:r>
      <w:r w:rsidRPr="00A07876">
        <w:t>)</w:t>
      </w:r>
      <w:r>
        <w:t xml:space="preserve">. </w:t>
      </w:r>
    </w:p>
    <w:p w14:paraId="5590DD42" w14:textId="249C233A" w:rsidR="00D24CC6" w:rsidRDefault="00455E14" w:rsidP="00455E14">
      <w:r>
        <w:t>(C) Distribution of the number of ESW</w:t>
      </w:r>
      <w:r w:rsidR="00530C56">
        <w:t>s</w:t>
      </w:r>
      <w:r>
        <w:t xml:space="preserve"> expected by chance and the number of empirically found ESW (red line) in experiment 1. (D) Same as (C) but for experiment 2.</w:t>
      </w:r>
    </w:p>
    <w:p w14:paraId="46D80152" w14:textId="77777777" w:rsidR="00D24CC6" w:rsidRDefault="00D24CC6">
      <w:pPr>
        <w:spacing w:after="160" w:line="259" w:lineRule="auto"/>
      </w:pPr>
      <w:r>
        <w:br w:type="page"/>
      </w:r>
    </w:p>
    <w:p w14:paraId="67B77DC7" w14:textId="77777777" w:rsidR="00D24CC6" w:rsidRDefault="00D24CC6" w:rsidP="00D24CC6">
      <w:pPr>
        <w:pStyle w:val="SMHeading"/>
      </w:pPr>
      <w:r>
        <w:rPr>
          <w:noProof/>
        </w:rPr>
        <w:lastRenderedPageBreak/>
        <w:drawing>
          <wp:inline distT="0" distB="0" distL="0" distR="0" wp14:anchorId="4C9F9F0A" wp14:editId="22A52145">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05613714" w14:textId="77777777" w:rsidR="00D24CC6" w:rsidRDefault="00D24CC6" w:rsidP="00D24CC6">
      <w:r w:rsidRPr="00A21D44">
        <w:rPr>
          <w:b/>
          <w:bCs/>
        </w:rPr>
        <w:t>Figure X</w:t>
      </w:r>
      <w:r>
        <w:rPr>
          <w:b/>
          <w:bCs/>
        </w:rPr>
        <w:t>X</w:t>
      </w:r>
      <w:r w:rsidRPr="00A21D44">
        <w:rPr>
          <w:b/>
          <w:bCs/>
        </w:rPr>
        <w:t>.  Power spectra for reinstated episodes (purple) and non-reinstated episodes (green) during (A) encoding and (B) retrieval.</w:t>
      </w:r>
      <w:r w:rsidRPr="00A21D44">
        <w:t xml:space="preserve"> 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Pr="00A21D44">
        <w:t>Oostenveld</w:t>
      </w:r>
      <w:proofErr w:type="spellEnd"/>
      <w:r w:rsidRPr="00A21D44">
        <w:t>, 2007</w:t>
      </w:r>
      <w:r>
        <w:t xml:space="preserve"> xx</w:t>
      </w:r>
      <w:r w:rsidRPr="00A21D44">
        <w:t>).</w:t>
      </w:r>
    </w:p>
    <w:p w14:paraId="3185052B" w14:textId="0D8EEAE3" w:rsidR="00455E14" w:rsidRPr="008F43E2" w:rsidRDefault="00D24CC6" w:rsidP="00455E14">
      <w:pPr>
        <w:spacing w:after="160" w:line="259" w:lineRule="auto"/>
      </w:pPr>
      <w:r>
        <w:br w:type="page"/>
      </w:r>
    </w:p>
    <w:p w14:paraId="409A1AE4" w14:textId="77777777" w:rsidR="00455E14" w:rsidRPr="00580D43" w:rsidRDefault="00455E14" w:rsidP="00455E14">
      <w:pPr>
        <w:pStyle w:val="SMHeading"/>
      </w:pPr>
      <w:commentRangeStart w:id="69"/>
      <w:r>
        <w:lastRenderedPageBreak/>
        <w:t>Discussion</w:t>
      </w:r>
      <w:commentRangeEnd w:id="69"/>
      <w:r w:rsidR="00E521B1">
        <w:rPr>
          <w:rStyle w:val="CommentReference"/>
          <w:b w:val="0"/>
          <w:bCs w:val="0"/>
          <w:kern w:val="0"/>
        </w:rPr>
        <w:commentReference w:id="69"/>
      </w:r>
    </w:p>
    <w:p w14:paraId="71EA3AC5" w14:textId="20CCB24C" w:rsidR="003E347B" w:rsidRDefault="00455E14" w:rsidP="00455E14">
      <w:r w:rsidRPr="00561918">
        <w:t>Episodic memories refer to distinctive events that occur</w:t>
      </w:r>
      <w:r>
        <w:t>r</w:t>
      </w:r>
      <w:r w:rsidRPr="00561918">
        <w:t xml:space="preserve">ed at a specific time and space. These memories are composed of multiple components. In Chapter 1 we identified </w:t>
      </w:r>
      <w:r>
        <w:t xml:space="preserve">how </w:t>
      </w:r>
      <w:r w:rsidR="0062031A">
        <w:t xml:space="preserve">the </w:t>
      </w:r>
      <w:r w:rsidR="000877DE">
        <w:t xml:space="preserve">human </w:t>
      </w:r>
      <w:r>
        <w:t xml:space="preserve">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In the present chapter we extend</w:t>
      </w:r>
      <w:r w:rsidR="0062031A">
        <w:t>ed</w:t>
      </w:r>
      <w:r w:rsidRPr="00561918">
        <w:t xml:space="preserve"> these findings from single neurons to the population level by </w:t>
      </w:r>
      <w:r>
        <w:t>investigating</w:t>
      </w:r>
      <w:r w:rsidRPr="00561918">
        <w:t xml:space="preserve"> the local field potential (LFP) as a proxy of </w:t>
      </w:r>
      <w:del w:id="70" w:author="Simon Hanslmayr [2]" w:date="2023-01-27T14:08:00Z">
        <w:r w:rsidRPr="00561918" w:rsidDel="00BD5857">
          <w:delText>multi unit</w:delText>
        </w:r>
      </w:del>
      <w:ins w:id="71" w:author="Simon Hanslmayr [2]" w:date="2023-01-27T14:08:00Z">
        <w:r w:rsidR="00BD5857" w:rsidRPr="00561918">
          <w:t>multi-unit</w:t>
        </w:r>
      </w:ins>
      <w:r w:rsidRPr="00561918">
        <w:t xml:space="preserve"> activity.</w:t>
      </w:r>
      <w:r w:rsidR="00FF2596">
        <w:t xml:space="preserve"> </w:t>
      </w:r>
      <w:r w:rsidRPr="00921659">
        <w:t>We analysed two independent datasets that were collected using microelectrodes located in the human hippocampus while patients performed a memory association task.</w:t>
      </w:r>
      <w:r>
        <w:t xml:space="preserve"> </w:t>
      </w:r>
      <w:r w:rsidR="00921659" w:rsidRPr="00921659">
        <w:t xml:space="preserve">Power in the high frequency band (40-200 Hz) on a significant number of microwires was reinstated from encoding to retrieval of specific episodes. </w:t>
      </w:r>
      <w:r w:rsidRPr="00561918">
        <w:t>These findings cannot be explained by a content code (i.e., HF</w:t>
      </w:r>
      <w:r>
        <w:t>P</w:t>
      </w:r>
      <w:r w:rsidRPr="00561918">
        <w:t xml:space="preserve"> induced by the presence of particular concepts).</w:t>
      </w:r>
      <w:r w:rsidR="00427E93">
        <w:t xml:space="preserve"> </w:t>
      </w:r>
      <w:ins w:id="72" w:author="Luca Kolibius (PGR)" w:date="2023-01-27T21:08:00Z">
        <w:r w:rsidR="006405C3" w:rsidRPr="006405C3">
          <w:t xml:space="preserve">Applying the traditional criterion used to in Concept Neuron detection to detect a content code seems to be too conservative to detect significant increases in the HFP. However, when lowering this threshold, we found a significant number of microwires that show a consistent HFP increase when presenting specific concepts (CSW) despite the relatively small assembly size of Concept Neurons (10.1038/nrn3251). </w:t>
        </w:r>
      </w:ins>
      <w:del w:id="73" w:author="Luca Kolibius (PGR)" w:date="2023-01-27T21:08:00Z">
        <w:r w:rsidRPr="00894CBC" w:rsidDel="006405C3">
          <w:delText>Applying the traditional criterion used in Concept Neuron detection to</w:delText>
        </w:r>
        <w:r w:rsidR="00921659" w:rsidDel="006405C3">
          <w:delText xml:space="preserve"> power in the high frequency band</w:delText>
        </w:r>
        <w:r w:rsidRPr="00894CBC" w:rsidDel="006405C3">
          <w:delText xml:space="preserve"> seems to </w:delText>
        </w:r>
        <w:commentRangeStart w:id="74"/>
        <w:r w:rsidRPr="00894CBC" w:rsidDel="006405C3">
          <w:delText>be too conservative</w:delText>
        </w:r>
        <w:commentRangeEnd w:id="74"/>
        <w:r w:rsidR="00BD6EE0" w:rsidDel="006405C3">
          <w:rPr>
            <w:rStyle w:val="CommentReference"/>
          </w:rPr>
          <w:commentReference w:id="74"/>
        </w:r>
        <w:r w:rsidRPr="00894CBC" w:rsidDel="006405C3">
          <w:delText xml:space="preserve">. </w:delText>
        </w:r>
        <w:r w:rsidR="00921659" w:rsidDel="006405C3">
          <w:delText xml:space="preserve">However, </w:delText>
        </w:r>
        <w:r w:rsidR="00921659" w:rsidRPr="00894CBC" w:rsidDel="006405C3">
          <w:delText>when lowering this threshold</w:delText>
        </w:r>
        <w:r w:rsidR="00921659" w:rsidDel="006405C3">
          <w:delText>, w</w:delText>
        </w:r>
        <w:r w:rsidR="00921659" w:rsidRPr="00894CBC" w:rsidDel="006405C3">
          <w:delText>e found a significant number of microwires that show a consistent HF</w:delText>
        </w:r>
        <w:r w:rsidR="00921659" w:rsidDel="006405C3">
          <w:delText>P</w:delText>
        </w:r>
        <w:r w:rsidR="00921659" w:rsidRPr="00894CBC" w:rsidDel="006405C3">
          <w:delText xml:space="preserve"> increase </w:delText>
        </w:r>
        <w:r w:rsidR="0062031A" w:rsidDel="006405C3">
          <w:delText xml:space="preserve">when presenting </w:delText>
        </w:r>
        <w:r w:rsidR="00921659" w:rsidRPr="00894CBC" w:rsidDel="006405C3">
          <w:delText>specific concepts</w:delText>
        </w:r>
        <w:r w:rsidR="00921659" w:rsidDel="006405C3">
          <w:delText xml:space="preserve"> </w:delText>
        </w:r>
        <w:r w:rsidR="00921659" w:rsidRPr="00894CBC" w:rsidDel="006405C3">
          <w:delText>(</w:delText>
        </w:r>
      </w:del>
      <w:del w:id="75" w:author="Luca Kolibius (PGR)" w:date="2023-01-27T20:36:00Z">
        <w:r w:rsidR="00921659" w:rsidRPr="00894CBC" w:rsidDel="002F002A">
          <w:delText>CS</w:delText>
        </w:r>
        <w:r w:rsidR="00921659" w:rsidDel="002F002A">
          <w:delText>M</w:delText>
        </w:r>
      </w:del>
      <w:del w:id="76" w:author="Luca Kolibius (PGR)" w:date="2023-01-27T21:08:00Z">
        <w:r w:rsidR="00921659" w:rsidRPr="00894CBC" w:rsidDel="006405C3">
          <w:delText xml:space="preserve">) </w:delText>
        </w:r>
        <w:r w:rsidR="00921659" w:rsidDel="006405C3">
          <w:delText>d</w:delText>
        </w:r>
        <w:r w:rsidDel="006405C3">
          <w:delText>espite the relatively small assembly size of Concept Neurons (</w:delText>
        </w:r>
        <w:r w:rsidRPr="001A6CEE" w:rsidDel="006405C3">
          <w:delText>10.1038/nrn3251</w:delText>
        </w:r>
        <w:r w:rsidDel="006405C3">
          <w:delText>)</w:delText>
        </w:r>
        <w:r w:rsidR="003E347B" w:rsidDel="006405C3">
          <w:delText xml:space="preserve">. </w:delText>
        </w:r>
      </w:del>
      <w:commentRangeStart w:id="77"/>
      <w:commentRangeStart w:id="78"/>
      <w:r w:rsidRPr="00894CBC">
        <w:t xml:space="preserve">Importantly, the same threshold was also lowered for the group-level permutation test, which we used to determine the number of </w:t>
      </w:r>
      <w:del w:id="79" w:author="Luca Kolibius (PGR)" w:date="2023-01-27T20:36:00Z">
        <w:r w:rsidRPr="00894CBC" w:rsidDel="002F002A">
          <w:delText>CS</w:delText>
        </w:r>
        <w:r w:rsidDel="002F002A">
          <w:delText>M</w:delText>
        </w:r>
      </w:del>
      <w:ins w:id="80" w:author="Luca Kolibius (PGR)" w:date="2023-01-27T20:36:00Z">
        <w:r w:rsidR="002F002A">
          <w:t>CSW</w:t>
        </w:r>
      </w:ins>
      <w:r w:rsidRPr="00894CBC">
        <w:t xml:space="preserve"> expected under the null hypothesis</w:t>
      </w:r>
      <w:r>
        <w:t>.</w:t>
      </w:r>
      <w:commentRangeEnd w:id="77"/>
      <w:r>
        <w:rPr>
          <w:rStyle w:val="CommentReference"/>
        </w:rPr>
        <w:commentReference w:id="77"/>
      </w:r>
      <w:commentRangeEnd w:id="78"/>
      <w:r w:rsidR="006D2185">
        <w:rPr>
          <w:rStyle w:val="CommentReference"/>
        </w:rPr>
        <w:commentReference w:id="78"/>
      </w:r>
      <w:r w:rsidR="00427E93">
        <w:t xml:space="preserve"> </w:t>
      </w:r>
      <w:r w:rsidR="004D6305" w:rsidRPr="004D6305">
        <w:t>Concept Neuron activity might be reflected in the HFP due to the spatial clustering of Concept Neurons within the vicinity of a microwire (but see xx</w:t>
      </w:r>
      <w:r w:rsidR="003E347B">
        <w:t>; neighbouring neurons often code something different</w:t>
      </w:r>
      <w:r w:rsidR="004D6305" w:rsidRPr="004D6305">
        <w:t>).</w:t>
      </w:r>
      <w:r w:rsidR="00D44625">
        <w:t xml:space="preserve"> </w:t>
      </w:r>
      <w:r w:rsidR="004D6305" w:rsidRPr="004D6305">
        <w:t>Alternatively, multiple Concept Neurons coding the same concept might be active within a short delay, leading to a higher deflection in the LFP.</w:t>
      </w:r>
      <w:r w:rsidR="004D6305">
        <w:t xml:space="preserve"> </w:t>
      </w:r>
      <w:r w:rsidR="00D44625" w:rsidRPr="00D44625">
        <w:t xml:space="preserve">The development of new electrodes that enable the recording of </w:t>
      </w:r>
      <w:r w:rsidR="00D44625">
        <w:t>multiple neurons that code the same concept</w:t>
      </w:r>
      <w:r w:rsidR="00D44625" w:rsidRPr="00D44625">
        <w:t xml:space="preserve"> at more precisely known locations</w:t>
      </w:r>
      <w:r w:rsidR="00D44625">
        <w:t xml:space="preserve"> (such as xx)</w:t>
      </w:r>
      <w:r w:rsidR="00D44625" w:rsidRPr="00D44625">
        <w:t xml:space="preserve"> might offer an answer to this question.</w:t>
      </w:r>
      <w:r w:rsidR="00FF2596">
        <w:t xml:space="preserve"> </w:t>
      </w:r>
    </w:p>
    <w:p w14:paraId="6A87AF98" w14:textId="5111D23E" w:rsidR="003E347B" w:rsidRDefault="00455E14" w:rsidP="00455E14">
      <w:pPr>
        <w:rPr>
          <w:ins w:id="81" w:author="Luca Kolibius (PGR)" w:date="2023-01-27T23:41:00Z"/>
        </w:rPr>
      </w:pPr>
      <w:r w:rsidRPr="00CF6107">
        <w:t>Our analyses revealed that the power differences between reinstated and non-reinstated episodes exceeded the frequency range of 40-200 Hz that we used to differentiate the two.</w:t>
      </w:r>
      <w:r>
        <w:t xml:space="preserve"> </w:t>
      </w:r>
      <w:r w:rsidRPr="00CF6107">
        <w:t xml:space="preserve">Reinstated episodes were characterized by an increased power from 10 Hz (during encoding) and 15 Hz (during retrieval), </w:t>
      </w:r>
      <w:commentRangeStart w:id="82"/>
      <w:commentRangeStart w:id="83"/>
      <w:r w:rsidRPr="00CF6107">
        <w:t>implying that the distinction between reinstated and non-reinstated episodes may not be limited to</w:t>
      </w:r>
      <w:r>
        <w:t xml:space="preserve"> 40-200 Hz</w:t>
      </w:r>
      <w:commentRangeEnd w:id="82"/>
      <w:r>
        <w:rPr>
          <w:rStyle w:val="CommentReference"/>
        </w:rPr>
        <w:commentReference w:id="82"/>
      </w:r>
      <w:commentRangeEnd w:id="83"/>
      <w:r w:rsidR="006D2185">
        <w:rPr>
          <w:rStyle w:val="CommentReference"/>
        </w:rPr>
        <w:commentReference w:id="83"/>
      </w:r>
      <w:r w:rsidRPr="00CF6107">
        <w:t>, but could be attributed to either an offset or a spectral tilt of the 1/f power</w:t>
      </w:r>
      <w:r>
        <w:t xml:space="preserve"> </w:t>
      </w:r>
      <w:r w:rsidRPr="00CF6107">
        <w:t>spectrum. Future studies will need to carefully disentangle the individual contributions of oscillatory changes, a power offset, and a spectral tilt between reinstated and non-reinstated trials.</w:t>
      </w:r>
      <w:r w:rsidR="00FF2596">
        <w:t xml:space="preserve"> </w:t>
      </w:r>
    </w:p>
    <w:p w14:paraId="33BB7329" w14:textId="77777777" w:rsidR="00BB5C35" w:rsidRDefault="00BB5C35" w:rsidP="00455E14">
      <w:pPr>
        <w:rPr>
          <w:ins w:id="84" w:author="Luca Kolibius (PGR)" w:date="2023-01-27T23:41:00Z"/>
        </w:rPr>
      </w:pPr>
    </w:p>
    <w:p w14:paraId="39115BCB" w14:textId="3A41CA5E" w:rsidR="0024281B" w:rsidDel="0024281B" w:rsidRDefault="00BB5C35" w:rsidP="0024281B">
      <w:pPr>
        <w:rPr>
          <w:del w:id="85" w:author="Luca Kolibius (PGR)" w:date="2023-01-28T00:02:00Z"/>
        </w:rPr>
      </w:pPr>
      <w:ins w:id="86" w:author="Luca Kolibius (PGR)" w:date="2023-01-27T23:41:00Z">
        <w:r w:rsidRPr="00BB5C35">
          <w:lastRenderedPageBreak/>
          <w:t>The range of high frequency activity (40-200 Hz) overlaps with the so-called ripple band (80-120 Hz). Excitatory input from CA3 induces ripple activity in the CA1, which is characterized by highly synchronized neural firing (</w:t>
        </w:r>
        <w:proofErr w:type="spellStart"/>
        <w:r w:rsidRPr="00BB5C35">
          <w:t>Buzsaki</w:t>
        </w:r>
        <w:proofErr w:type="spellEnd"/>
        <w:r w:rsidRPr="00BB5C35">
          <w:t>, 2015). Ripple activity has been linked to memory consolidation and replay of previous experiences (</w:t>
        </w:r>
        <w:proofErr w:type="spellStart"/>
        <w:r w:rsidRPr="00BB5C35">
          <w:t>Vaz</w:t>
        </w:r>
        <w:proofErr w:type="spellEnd"/>
        <w:r w:rsidRPr="00BB5C35">
          <w:t xml:space="preserve">, 2019, science; </w:t>
        </w:r>
        <w:proofErr w:type="spellStart"/>
        <w:r w:rsidRPr="00BB5C35">
          <w:t>Jadhay</w:t>
        </w:r>
        <w:proofErr w:type="spellEnd"/>
        <w:r w:rsidRPr="00BB5C35">
          <w:t xml:space="preserve"> et al., 2012 science; Roux et al., 2017 </w:t>
        </w:r>
        <w:proofErr w:type="spellStart"/>
        <w:r w:rsidRPr="00BB5C35">
          <w:t>nat</w:t>
        </w:r>
        <w:proofErr w:type="spellEnd"/>
        <w:r w:rsidRPr="00BB5C35">
          <w:t xml:space="preserve"> neuro). For example, research by </w:t>
        </w:r>
        <w:proofErr w:type="spellStart"/>
        <w:r w:rsidRPr="00BB5C35">
          <w:t>Vaz</w:t>
        </w:r>
        <w:proofErr w:type="spellEnd"/>
        <w:r w:rsidRPr="00BB5C35">
          <w:t xml:space="preserve"> and colleagues (</w:t>
        </w:r>
        <w:proofErr w:type="spellStart"/>
        <w:r w:rsidRPr="00BB5C35">
          <w:t>Vaz</w:t>
        </w:r>
        <w:proofErr w:type="spellEnd"/>
        <w:r w:rsidRPr="00BB5C35">
          <w:t xml:space="preserve"> et al., 2019, Science), has implicated coupled ripple activity to coordinate the information flow between the MTL and the temporal cortex (also see Ngo et al., 2020 </w:t>
        </w:r>
        <w:proofErr w:type="spellStart"/>
        <w:r w:rsidRPr="00BB5C35">
          <w:t>elife</w:t>
        </w:r>
        <w:proofErr w:type="spellEnd"/>
        <w:r w:rsidRPr="00BB5C35">
          <w:t>). Considering this, future studies should investigate the exten</w:t>
        </w:r>
      </w:ins>
      <w:ins w:id="87" w:author="Luca Kolibius (PGR)" w:date="2023-01-27T23:42:00Z">
        <w:r>
          <w:t>t</w:t>
        </w:r>
      </w:ins>
      <w:ins w:id="88" w:author="Luca Kolibius (PGR)" w:date="2023-01-27T23:41:00Z">
        <w:r w:rsidRPr="00BB5C35">
          <w:t xml:space="preserve"> to which the here reported HFP memory reinstatement effect is driven by activity in the ripple range.</w:t>
        </w:r>
      </w:ins>
      <w:ins w:id="89" w:author="Luca Kolibius (PGR)" w:date="2023-01-27T23:59:00Z">
        <w:r w:rsidR="0024281B">
          <w:t xml:space="preserve"> </w:t>
        </w:r>
        <w:r w:rsidR="0024281B">
          <w:t xml:space="preserve">Here we report a significant correlation between spiking of individual neurons and the mean power in the high frequency range from 40 Hz to 200 Hz. However, this correlation is weak, explaining only ~1-2% of variance. </w:t>
        </w:r>
        <w:r w:rsidR="0024281B" w:rsidRPr="0024281B">
          <w:rPr>
            <w:b/>
            <w:bCs/>
            <w:rPrChange w:id="90" w:author="Luca Kolibius (PGR)" w:date="2023-01-28T00:01:00Z">
              <w:rPr/>
            </w:rPrChange>
          </w:rPr>
          <w:t>Of note, we correlated the firing rate of only a single neuron with the HFP of the microwire on which it was recorded</w:t>
        </w:r>
      </w:ins>
      <w:ins w:id="91" w:author="Luca Kolibius (PGR)" w:date="2023-01-28T00:01:00Z">
        <w:r w:rsidR="0024281B">
          <w:rPr>
            <w:b/>
            <w:bCs/>
          </w:rPr>
          <w:t xml:space="preserve"> (lots of redundancy with </w:t>
        </w:r>
      </w:ins>
      <w:ins w:id="92" w:author="Luca Kolibius (PGR)" w:date="2023-01-28T00:02:00Z">
        <w:r w:rsidR="0024281B">
          <w:rPr>
            <w:b/>
            <w:bCs/>
          </w:rPr>
          <w:t>2 sentences prior</w:t>
        </w:r>
      </w:ins>
      <w:ins w:id="93" w:author="Luca Kolibius (PGR)" w:date="2023-01-28T00:01:00Z">
        <w:r w:rsidR="0024281B">
          <w:rPr>
            <w:b/>
            <w:bCs/>
          </w:rPr>
          <w:t>)</w:t>
        </w:r>
      </w:ins>
      <w:ins w:id="94" w:author="Luca Kolibius (PGR)" w:date="2023-01-27T23:59:00Z">
        <w:r w:rsidR="0024281B" w:rsidRPr="0024281B">
          <w:rPr>
            <w:b/>
            <w:bCs/>
            <w:rPrChange w:id="95" w:author="Luca Kolibius (PGR)" w:date="2023-01-28T00:01:00Z">
              <w:rPr/>
            </w:rPrChange>
          </w:rPr>
          <w:t>.</w:t>
        </w:r>
        <w:r w:rsidR="0024281B">
          <w:t xml:space="preserve"> Since the firing rate reflects just a single neuron, the HFP includes activity from disproportionally more neurons with different firing rates. We therefore expect a higher correlation when analysing more neurons. Moreover, it is conceivable that different microwires from the same bundle may be better suited to pick up transmembrane currents from nearby neurons.</w:t>
        </w:r>
      </w:ins>
      <w:ins w:id="96" w:author="Luca Kolibius (PGR)" w:date="2023-01-28T00:02:00Z">
        <w:r w:rsidR="0024281B">
          <w:t xml:space="preserve"> </w:t>
        </w:r>
      </w:ins>
    </w:p>
    <w:p w14:paraId="78A5E58D" w14:textId="7C9FF1CE" w:rsidR="006D2185" w:rsidRDefault="00D94229" w:rsidP="0024281B">
      <w:del w:id="97" w:author="Luca Kolibius (PGR)" w:date="2023-01-28T00:00:00Z">
        <w:r w:rsidRPr="00D94229" w:rsidDel="0024281B">
          <w:delText xml:space="preserve">Here we report a significant correlation between spiking of individual neurons and the mean power in the high frequency range from 40 Hz to 200 Hz. </w:delText>
        </w:r>
        <w:commentRangeStart w:id="98"/>
        <w:r w:rsidRPr="00D94229" w:rsidDel="0024281B">
          <w:delText xml:space="preserve">However, this correlation is weak, </w:delText>
        </w:r>
        <w:commentRangeEnd w:id="98"/>
        <w:r w:rsidR="006F2D20" w:rsidDel="0024281B">
          <w:rPr>
            <w:rStyle w:val="CommentReference"/>
          </w:rPr>
          <w:commentReference w:id="98"/>
        </w:r>
        <w:r w:rsidRPr="00D94229" w:rsidDel="0024281B">
          <w:delText>explaining only ~1</w:delText>
        </w:r>
        <w:r w:rsidR="003E347B" w:rsidDel="0024281B">
          <w:delText>-2</w:delText>
        </w:r>
        <w:r w:rsidRPr="00D94229" w:rsidDel="0024281B">
          <w:delText xml:space="preserve">% of variance. One reason for this low correlation may be that we limited our analysis to the microwires on which the neurons occurred. </w:delText>
        </w:r>
      </w:del>
      <w:del w:id="99" w:author="Luca Kolibius (PGR)" w:date="2023-01-28T00:02:00Z">
        <w:r w:rsidRPr="00D94229" w:rsidDel="0024281B">
          <w:delText xml:space="preserve">It is conceivable that different microwires from the same bundle may be better suited to pick up transmembrane currents from nearby neurons. </w:delText>
        </w:r>
      </w:del>
      <w:r w:rsidRPr="00D94229">
        <w:t xml:space="preserve">Additionally, there is substantial variance in the literature which frequency range constitutes the high frequency band (e.g., xxx). Future studies should aim to identify which frequencies are most indicative of single neuron firing taking into considerations differences between neuron types (excitatory or inhibitory cells). Furthermore, recent research has suggested that synchronous firing is more influential in increasing HFP compared to firing alone (xx). </w:t>
      </w:r>
      <w:r w:rsidRPr="00AA59AA">
        <w:t xml:space="preserve">Unfortunately, due to the limited number of single neurons that can be recorded using </w:t>
      </w:r>
      <w:r>
        <w:t xml:space="preserve">currently available </w:t>
      </w:r>
      <w:r w:rsidRPr="00AA59AA">
        <w:t>microwires</w:t>
      </w:r>
      <w:r>
        <w:t xml:space="preserve"> </w:t>
      </w:r>
      <w:r w:rsidRPr="00AA59AA">
        <w:t xml:space="preserve">we cannot resolve this question. </w:t>
      </w:r>
      <w:r w:rsidRPr="00D94229">
        <w:t>Recording more neurons using newer electrodes may enable us to</w:t>
      </w:r>
      <w:r w:rsidR="003E347B">
        <w:t xml:space="preserve"> </w:t>
      </w:r>
      <w:r w:rsidRPr="00D94229">
        <w:t>disenta</w:t>
      </w:r>
      <w:r>
        <w:t>n</w:t>
      </w:r>
      <w:r w:rsidRPr="00D94229">
        <w:t>gle the roles of synchrony and firing in relation to HFP</w:t>
      </w:r>
      <w:r>
        <w:t xml:space="preserve"> in the future</w:t>
      </w:r>
      <w:r w:rsidRPr="00D94229">
        <w:t>. A larger brain coverage would also allow the investigation of what role the recorded brain area plays in moderating the relationship between neural firing and HFP (paper where different brain layers produce different findings xx).</w:t>
      </w:r>
    </w:p>
    <w:p w14:paraId="700FE195" w14:textId="1E289FA2" w:rsidR="000877DE" w:rsidRDefault="00455E14" w:rsidP="00FF2596">
      <w:pPr>
        <w:ind w:firstLine="720"/>
      </w:pPr>
      <w:r w:rsidRPr="007B117D">
        <w:t xml:space="preserve">To conclude the present chapter, </w:t>
      </w:r>
      <w:r w:rsidR="006D2185">
        <w:t xml:space="preserve">consistent across </w:t>
      </w:r>
      <w:r w:rsidRPr="007B117D">
        <w:t xml:space="preserve">two independent datasets we identified a significant number of microwires </w:t>
      </w:r>
      <w:r w:rsidR="006D2185">
        <w:t>which show a</w:t>
      </w:r>
      <w:r w:rsidRPr="007B117D">
        <w:t xml:space="preserve"> HF</w:t>
      </w:r>
      <w:r>
        <w:t>P</w:t>
      </w:r>
      <w:r w:rsidRPr="007B117D">
        <w:t xml:space="preserve"> </w:t>
      </w:r>
      <w:r w:rsidR="006D2185">
        <w:t xml:space="preserve">reinstatement </w:t>
      </w:r>
      <w:r w:rsidRPr="007B117D">
        <w:t>during encoding and retrieval of specific memories</w:t>
      </w:r>
      <w:r w:rsidR="006D2185">
        <w:t xml:space="preserve"> (ESW)</w:t>
      </w:r>
      <w:r w:rsidRPr="007B117D">
        <w:t xml:space="preserve">. </w:t>
      </w:r>
      <w:r w:rsidR="003E347B">
        <w:t xml:space="preserve">This HFP activity showed a low, but significant correlation with </w:t>
      </w:r>
      <w:r w:rsidR="009708B3">
        <w:t xml:space="preserve">neural firing of ESNs and single neurons during encoding and retrieval. </w:t>
      </w:r>
      <w:r w:rsidRPr="007B117D">
        <w:t>Although we did not find reliable HF</w:t>
      </w:r>
      <w:r>
        <w:t>P</w:t>
      </w:r>
      <w:r w:rsidRPr="007B117D">
        <w:t xml:space="preserve"> increases to specific concepts using the traditionally used threshold, we identified a significant number of concept coding microwires using a more liberal threshold</w:t>
      </w:r>
      <w:r w:rsidR="006D2185">
        <w:t xml:space="preserve"> (</w:t>
      </w:r>
      <w:del w:id="100" w:author="Luca Kolibius (PGR)" w:date="2023-01-27T20:36:00Z">
        <w:r w:rsidR="006D2185" w:rsidDel="002F002A">
          <w:delText>CSM</w:delText>
        </w:r>
      </w:del>
      <w:ins w:id="101" w:author="Luca Kolibius (PGR)" w:date="2023-01-27T20:36:00Z">
        <w:r w:rsidR="002F002A">
          <w:t>CSW</w:t>
        </w:r>
      </w:ins>
      <w:r w:rsidR="006D2185">
        <w:t>)</w:t>
      </w:r>
      <w:r w:rsidRPr="007B117D">
        <w:t>. Importantly, the HF</w:t>
      </w:r>
      <w:r>
        <w:t xml:space="preserve">P </w:t>
      </w:r>
      <w:r w:rsidRPr="007B117D">
        <w:t xml:space="preserve">reinstatement for </w:t>
      </w:r>
      <w:r w:rsidRPr="007B117D">
        <w:lastRenderedPageBreak/>
        <w:t>specific memories could not be attributed to this content code.</w:t>
      </w:r>
      <w:r w:rsidR="006D2185">
        <w:t xml:space="preserve"> Taken together the present work </w:t>
      </w:r>
      <w:r w:rsidR="00CA1DEA">
        <w:t xml:space="preserve">extends findings </w:t>
      </w:r>
      <w:r w:rsidR="00427E93">
        <w:t>from</w:t>
      </w:r>
      <w:r w:rsidR="00CA1DEA">
        <w:t xml:space="preserve"> the level of the single neuron and </w:t>
      </w:r>
      <w:r w:rsidR="006D2185" w:rsidRPr="006D2185">
        <w:t xml:space="preserve">provides </w:t>
      </w:r>
      <w:r w:rsidR="00CA1DEA">
        <w:t xml:space="preserve">a potential </w:t>
      </w:r>
      <w:r w:rsidR="006D2185" w:rsidRPr="006D2185">
        <w:t xml:space="preserve">link </w:t>
      </w:r>
      <w:r w:rsidR="00CA1DEA">
        <w:t xml:space="preserve">to </w:t>
      </w:r>
      <w:r w:rsidR="006D2185">
        <w:t xml:space="preserve">surface </w:t>
      </w:r>
      <w:r w:rsidR="006D2185" w:rsidRPr="006D2185">
        <w:t xml:space="preserve">EEG </w:t>
      </w:r>
      <w:r w:rsidR="006D2185">
        <w:t xml:space="preserve">recordings </w:t>
      </w:r>
      <w:r w:rsidR="006D2185" w:rsidRPr="006D2185">
        <w:t>(doi.org/10.1038/nrn3241).</w:t>
      </w:r>
    </w:p>
    <w:sectPr w:rsidR="000877DE"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27T21:35:00Z" w:initials="LK(">
    <w:p w14:paraId="77DD708D" w14:textId="77777777" w:rsidR="001C081A" w:rsidRDefault="001C081A" w:rsidP="007D452C">
      <w:pPr>
        <w:pStyle w:val="CommentText"/>
      </w:pPr>
      <w:r>
        <w:rPr>
          <w:rStyle w:val="CommentReference"/>
        </w:rPr>
        <w:annotationRef/>
      </w:r>
      <w:r>
        <w:t>Still need to do first figure and describe the reference schemes</w:t>
      </w:r>
    </w:p>
  </w:comment>
  <w:comment w:id="7" w:author="Simon Hanslmayr" w:date="2023-01-27T13:45:00Z" w:initials="SH">
    <w:p w14:paraId="28866899" w14:textId="122A2E9A" w:rsidR="00931953" w:rsidRDefault="00931953" w:rsidP="004E5BB3">
      <w:r>
        <w:rPr>
          <w:rStyle w:val="CommentReference"/>
        </w:rPr>
        <w:annotationRef/>
      </w:r>
      <w:r>
        <w:rPr>
          <w:sz w:val="20"/>
        </w:rPr>
        <w:t>Sounds wrong to me. The code is not implemented through HFP. Rather, it is implemented through spatially clustered neural populations, the activity of which we see in HFP. You need to distinguish between a mechanism and its signature.</w:t>
      </w:r>
    </w:p>
  </w:comment>
  <w:comment w:id="21" w:author="Simon Hanslmayr [2]" w:date="2023-01-27T13:50:00Z" w:initials="SH">
    <w:p w14:paraId="054FDB91" w14:textId="77777777" w:rsidR="00236481" w:rsidRDefault="00236481" w:rsidP="009D1715">
      <w:r>
        <w:rPr>
          <w:rStyle w:val="CommentReference"/>
        </w:rPr>
        <w:annotationRef/>
      </w:r>
      <w:r>
        <w:rPr>
          <w:sz w:val="20"/>
        </w:rPr>
        <w:t>Which is double to CCs (~10%). I would say that. Also, you could try and motivate why ESNs should be spatially clustered, which is another important factor for seeing that activity in HFP.</w:t>
      </w:r>
    </w:p>
  </w:comment>
  <w:comment w:id="22" w:author="Simon Hanslmayr" w:date="2023-01-04T14:00:00Z" w:initials="SH">
    <w:p w14:paraId="2D7C4E54" w14:textId="3AD6BBB5" w:rsidR="00455E14" w:rsidRDefault="00455E14" w:rsidP="00455E14">
      <w:r>
        <w:rPr>
          <w:rStyle w:val="CommentReference"/>
        </w:rPr>
        <w:annotationRef/>
      </w:r>
      <w:r>
        <w:rPr>
          <w:sz w:val="20"/>
        </w:rPr>
        <w:t>I think present tense is preferred here, but might be a matter of taste.</w:t>
      </w:r>
    </w:p>
  </w:comment>
  <w:comment w:id="23" w:author="Simon Hanslmayr [2]" w:date="2023-01-27T14:18:00Z" w:initials="SH">
    <w:p w14:paraId="03983812" w14:textId="77777777" w:rsidR="00A96B9C" w:rsidRDefault="00A96B9C" w:rsidP="001653C3">
      <w:r>
        <w:rPr>
          <w:rStyle w:val="CommentReference"/>
        </w:rPr>
        <w:annotationRef/>
      </w:r>
      <w:r>
        <w:rPr>
          <w:sz w:val="20"/>
        </w:rPr>
        <w:t>How was the data referenced?</w:t>
      </w:r>
    </w:p>
  </w:comment>
  <w:comment w:id="24" w:author="Luca Kolibius (PGR)" w:date="2023-01-27T20:15:00Z" w:initials="LK(">
    <w:p w14:paraId="41685EED" w14:textId="77777777" w:rsidR="00A46537" w:rsidRDefault="00A46537" w:rsidP="00A3470B">
      <w:pPr>
        <w:pStyle w:val="CommentText"/>
      </w:pPr>
      <w:r>
        <w:rPr>
          <w:rStyle w:val="CommentReference"/>
        </w:rPr>
        <w:annotationRef/>
      </w:r>
      <w:r>
        <w:t>Hetereogenisouyl</w:t>
      </w:r>
    </w:p>
  </w:comment>
  <w:comment w:id="25" w:author="Simon Hanslmayr" w:date="2023-01-04T14:42:00Z" w:initials="SH">
    <w:p w14:paraId="5168BFE6" w14:textId="6BB7A99C" w:rsidR="001C5F9D" w:rsidRDefault="001C5F9D" w:rsidP="001C5F9D">
      <w:r>
        <w:rPr>
          <w:rStyle w:val="CommentReference"/>
        </w:rPr>
        <w:annotationRef/>
      </w:r>
      <w:r>
        <w:rPr>
          <w:sz w:val="20"/>
        </w:rPr>
        <w:t>But you have analysed the whole frequency range, down to 3 Hz (see Figure above).</w:t>
      </w:r>
    </w:p>
  </w:comment>
  <w:comment w:id="26" w:author="Luca Kolibius (PGR)" w:date="2023-01-24T03:57:00Z" w:initials="LK(">
    <w:p w14:paraId="45CB24F5" w14:textId="77777777" w:rsidR="00D94229" w:rsidRDefault="00D94229" w:rsidP="001010FC">
      <w:pPr>
        <w:pStyle w:val="CommentText"/>
      </w:pPr>
      <w:r>
        <w:rPr>
          <w:rStyle w:val="CommentReference"/>
        </w:rPr>
        <w:annotationRef/>
      </w:r>
      <w:r>
        <w:rPr>
          <w:lang w:val="en-US"/>
        </w:rPr>
        <w:t>Using this AR I try to get rid of high frequency epileptic spikes, so going as low as 3 hz doesn't help I think, no?</w:t>
      </w:r>
    </w:p>
  </w:comment>
  <w:comment w:id="27" w:author="Simon Hanslmayr [2]" w:date="2023-01-27T13:52:00Z" w:initials="SH">
    <w:p w14:paraId="5D7C1109" w14:textId="77777777" w:rsidR="002F3EB2" w:rsidRDefault="00D83A8F" w:rsidP="00FC59FE">
      <w:r>
        <w:rPr>
          <w:rStyle w:val="CommentReference"/>
        </w:rPr>
        <w:annotationRef/>
      </w:r>
      <w:r w:rsidR="002F3EB2">
        <w:rPr>
          <w:sz w:val="20"/>
        </w:rPr>
        <w:t>But IEDs would give you a huge signal in any frequency band, right? So I don’t see the argument here, other than that you focus on HFP for theoretical reasons i.e. that it reflects population firing.</w:t>
      </w:r>
    </w:p>
  </w:comment>
  <w:comment w:id="30" w:author="Simon Hanslmayr" w:date="2023-01-04T14:45:00Z" w:initials="SH">
    <w:p w14:paraId="3A96AE07" w14:textId="011DB90D" w:rsidR="001C5F9D" w:rsidRDefault="001C5F9D" w:rsidP="001C5F9D">
      <w:r>
        <w:rPr>
          <w:rStyle w:val="CommentReference"/>
        </w:rPr>
        <w:annotationRef/>
      </w:r>
      <w:r>
        <w:rPr>
          <w:sz w:val="20"/>
        </w:rPr>
        <w:t>Maybe I overlooked it, but I haven’t seen you reporting the result of this analysis.</w:t>
      </w:r>
    </w:p>
  </w:comment>
  <w:comment w:id="37" w:author="Simon Hanslmayr [2]" w:date="2023-01-27T13:54:00Z" w:initials="SH">
    <w:p w14:paraId="0276D100" w14:textId="77777777" w:rsidR="004077D2" w:rsidRDefault="004077D2" w:rsidP="0027748A">
      <w:r>
        <w:rPr>
          <w:rStyle w:val="CommentReference"/>
        </w:rPr>
        <w:annotationRef/>
      </w:r>
      <w:r>
        <w:rPr>
          <w:sz w:val="20"/>
        </w:rPr>
        <w:t>Or do you mean individual?</w:t>
      </w:r>
    </w:p>
  </w:comment>
  <w:comment w:id="41" w:author="Simon Hanslmayr" w:date="2023-01-04T14:22:00Z" w:initials="SH">
    <w:p w14:paraId="5C294141" w14:textId="32CAB4E3" w:rsidR="00455E14" w:rsidRDefault="00455E14" w:rsidP="00455E14">
      <w:r>
        <w:rPr>
          <w:rStyle w:val="CommentReference"/>
        </w:rPr>
        <w:annotationRef/>
      </w:r>
      <w:r>
        <w:rPr>
          <w:sz w:val="20"/>
        </w:rPr>
        <w:t>Shouldn’t this be ESM? Or ESMw?</w:t>
      </w:r>
    </w:p>
  </w:comment>
  <w:comment w:id="42" w:author="Luca Kolibius (PGR)" w:date="2023-01-24T01:53:00Z" w:initials="LK(">
    <w:p w14:paraId="639A45ED" w14:textId="77777777" w:rsidR="008B3486" w:rsidRDefault="008B3486" w:rsidP="00E23CBB">
      <w:pPr>
        <w:pStyle w:val="CommentText"/>
      </w:pPr>
      <w:r>
        <w:rPr>
          <w:rStyle w:val="CommentReference"/>
        </w:rPr>
        <w:annotationRef/>
      </w:r>
      <w:r>
        <w:rPr>
          <w:lang w:val="en-US"/>
        </w:rPr>
        <w:t>ESW grew on me</w:t>
      </w:r>
    </w:p>
  </w:comment>
  <w:comment w:id="43" w:author="Simon Hanslmayr [2]" w:date="2023-01-27T14:02:00Z" w:initials="SH">
    <w:p w14:paraId="31F20CF9" w14:textId="77777777" w:rsidR="003C03B4" w:rsidRDefault="003C03B4" w:rsidP="00617377">
      <w:r>
        <w:rPr>
          <w:rStyle w:val="CommentReference"/>
        </w:rPr>
        <w:annotationRef/>
      </w:r>
      <w:r>
        <w:rPr>
          <w:sz w:val="20"/>
        </w:rPr>
        <w:t>That may well be, but you are not consistent. In CSM you abbreviate Microwire with M, in ESW you abbreviate the same word with W. I like consistency.</w:t>
      </w:r>
    </w:p>
  </w:comment>
  <w:comment w:id="44" w:author="Luca Kolibius (PGR)" w:date="2023-01-26T18:30:00Z" w:initials="LK(">
    <w:p w14:paraId="68F1943D" w14:textId="227897B1" w:rsidR="00BF7B0F" w:rsidRDefault="00BF7B0F" w:rsidP="004A7642">
      <w:pPr>
        <w:pStyle w:val="CommentText"/>
      </w:pPr>
      <w:r>
        <w:rPr>
          <w:rStyle w:val="CommentReference"/>
        </w:rPr>
        <w:annotationRef/>
      </w:r>
      <w:r>
        <w:rPr>
          <w:lang w:val="en-US"/>
        </w:rPr>
        <w:t>adjust</w:t>
      </w:r>
    </w:p>
  </w:comment>
  <w:comment w:id="55" w:author="Simon Hanslmayr" w:date="2023-01-04T14:26:00Z" w:initials="SH">
    <w:p w14:paraId="35B95100" w14:textId="73E1DFEC" w:rsidR="00455E14" w:rsidRDefault="00455E14" w:rsidP="00455E14">
      <w:r>
        <w:rPr>
          <w:rStyle w:val="CommentReference"/>
        </w:rPr>
        <w:annotationRef/>
      </w:r>
      <w:r>
        <w:rPr>
          <w:sz w:val="20"/>
        </w:rPr>
        <w:t>You will have to explain how a lower number of ESWs is associated with a higher p value, i.e. n=52 vs 50 and p=0.003 vs 0.001.</w:t>
      </w:r>
    </w:p>
  </w:comment>
  <w:comment w:id="56" w:author="Simon Hanslmayr [2]" w:date="2023-01-27T14:04:00Z" w:initials="SH">
    <w:p w14:paraId="3454585E" w14:textId="77777777" w:rsidR="002D4B29" w:rsidRDefault="002D4B29" w:rsidP="0090019A">
      <w:r>
        <w:rPr>
          <w:rStyle w:val="CommentReference"/>
        </w:rPr>
        <w:annotationRef/>
      </w:r>
      <w:r>
        <w:rPr>
          <w:sz w:val="20"/>
        </w:rPr>
        <w:t>How many MWs showed mixed coding, i.e. were classified as ESWs and CSMs?</w:t>
      </w:r>
    </w:p>
  </w:comment>
  <w:comment w:id="59" w:author="Simon Hanslmayr" w:date="2023-01-04T14:27:00Z" w:initials="SH">
    <w:p w14:paraId="2165468B" w14:textId="0414C225" w:rsidR="00455E14" w:rsidRDefault="00455E14" w:rsidP="00455E14">
      <w:r>
        <w:rPr>
          <w:rStyle w:val="CommentReference"/>
        </w:rPr>
        <w:annotationRef/>
      </w:r>
      <w:r>
        <w:rPr>
          <w:sz w:val="20"/>
        </w:rPr>
        <w:t>A bit too unspecific … better use a term that is consistent with the finding of episode specific power increases.</w:t>
      </w:r>
    </w:p>
  </w:comment>
  <w:comment w:id="62" w:author="Simon Hanslmayr" w:date="2023-01-04T14:28:00Z" w:initials="SH">
    <w:p w14:paraId="454FF84B" w14:textId="77777777" w:rsidR="00455E14" w:rsidRDefault="00455E14" w:rsidP="00455E14">
      <w:r>
        <w:rPr>
          <w:rStyle w:val="CommentReference"/>
        </w:rPr>
        <w:annotationRef/>
      </w:r>
      <w:r>
        <w:rPr>
          <w:sz w:val="20"/>
        </w:rPr>
        <w:t>But excluding these did not affect our ESW results. This should be made clear again here.</w:t>
      </w:r>
    </w:p>
  </w:comment>
  <w:comment w:id="67" w:author="Luca Kolibius (PGR)" w:date="2023-01-24T04:42:00Z" w:initials="LK(">
    <w:p w14:paraId="310730A9" w14:textId="77777777" w:rsidR="00C74A4E" w:rsidRDefault="00C74A4E" w:rsidP="00A3577E">
      <w:pPr>
        <w:pStyle w:val="CommentText"/>
      </w:pPr>
      <w:r>
        <w:rPr>
          <w:rStyle w:val="CommentReference"/>
        </w:rPr>
        <w:annotationRef/>
      </w:r>
      <w:r>
        <w:rPr>
          <w:lang w:val="en-US"/>
        </w:rPr>
        <w:t>Increase font</w:t>
      </w:r>
    </w:p>
  </w:comment>
  <w:comment w:id="68" w:author="Simon Hanslmayr [2]" w:date="2023-01-27T14:00:00Z" w:initials="SH">
    <w:p w14:paraId="0814EFD7" w14:textId="77777777" w:rsidR="00DD4D2A" w:rsidRDefault="00DD4D2A" w:rsidP="0036491C">
      <w:r>
        <w:rPr>
          <w:rStyle w:val="CommentReference"/>
        </w:rPr>
        <w:annotationRef/>
      </w:r>
      <w:r>
        <w:rPr>
          <w:sz w:val="20"/>
        </w:rPr>
        <w:t>You need to specify exactly what you plot on the y-axis. I assume it is not z-values as you plot on the top panel, but then what units are shown here?</w:t>
      </w:r>
    </w:p>
  </w:comment>
  <w:comment w:id="69" w:author="Simon Hanslmayr [2]" w:date="2023-01-27T14:17:00Z" w:initials="SH">
    <w:p w14:paraId="32145784" w14:textId="77777777" w:rsidR="00E521B1" w:rsidRDefault="00E521B1" w:rsidP="00173BDB">
      <w:r>
        <w:rPr>
          <w:rStyle w:val="CommentReference"/>
        </w:rPr>
        <w:annotationRef/>
      </w:r>
      <w:r>
        <w:rPr>
          <w:sz w:val="20"/>
        </w:rPr>
        <w:t>On thing that is entirely missing, and which I expect reviewers to be interested in, is in how far the high-frequency activity you measure here relates to sharp-wave ripples. The slight bumps at 70-80 Hz might in fact reflect SWRs, and it would make sense for SWRs to co-incide with ESN firing (as you know). I would at least devote a paragraph to this topic.</w:t>
      </w:r>
    </w:p>
  </w:comment>
  <w:comment w:id="74" w:author="Simon Hanslmayr [2]" w:date="2023-01-27T14:10:00Z" w:initials="SH">
    <w:p w14:paraId="4EA76678" w14:textId="2F89D027" w:rsidR="00BD6EE0" w:rsidRDefault="00BD6EE0" w:rsidP="00E44D1E">
      <w:r>
        <w:rPr>
          <w:rStyle w:val="CommentReference"/>
        </w:rPr>
        <w:annotationRef/>
      </w:r>
      <w:r>
        <w:rPr>
          <w:sz w:val="20"/>
        </w:rPr>
        <w:t>I wouldn’t say that. It may be too conservative to identify population codes for content, but at same hand it is quite liberal for excluding potential concept codes for ESW detection …</w:t>
      </w:r>
    </w:p>
  </w:comment>
  <w:comment w:id="77" w:author="Simon Hanslmayr" w:date="2023-01-04T14:52:00Z" w:initials="SH">
    <w:p w14:paraId="734D1338" w14:textId="3C5DFF42" w:rsidR="00455E14" w:rsidRDefault="00455E14" w:rsidP="00455E14">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78" w:author="Luca Kolibius (PGR)" w:date="2023-01-24T02:21:00Z" w:initials="LK(">
    <w:p w14:paraId="1D394744" w14:textId="77777777" w:rsidR="006D2185" w:rsidRDefault="006D2185" w:rsidP="002B6D83">
      <w:pPr>
        <w:pStyle w:val="CommentText"/>
      </w:pPr>
      <w:r>
        <w:rPr>
          <w:rStyle w:val="CommentReference"/>
        </w:rPr>
        <w:annotationRef/>
      </w:r>
      <w:r>
        <w:rPr>
          <w:lang w:val="en-US"/>
        </w:rPr>
        <w:t>Mabye firing synchrously or large enough</w:t>
      </w:r>
    </w:p>
  </w:comment>
  <w:comment w:id="82" w:author="Simon Hanslmayr" w:date="2023-01-04T14:54:00Z" w:initials="SH">
    <w:p w14:paraId="6EE73D15" w14:textId="1D1CFB28" w:rsidR="00455E14" w:rsidRDefault="00455E14" w:rsidP="00455E14">
      <w:r>
        <w:rPr>
          <w:rStyle w:val="CommentReference"/>
        </w:rPr>
        <w:annotationRef/>
      </w:r>
      <w:r>
        <w:rPr>
          <w:sz w:val="20"/>
        </w:rPr>
        <w:t>Isn’t the fact that our HFP increases extend across such a broad frequency range already strong evidence for a non-oscillatory origin of this effect?</w:t>
      </w:r>
    </w:p>
  </w:comment>
  <w:comment w:id="83" w:author="Luca Kolibius (PGR)" w:date="2023-01-24T02:22:00Z" w:initials="LK(">
    <w:p w14:paraId="7BDBE679" w14:textId="77777777" w:rsidR="006D2185" w:rsidRDefault="006D2185" w:rsidP="00C11AF9">
      <w:pPr>
        <w:pStyle w:val="CommentText"/>
      </w:pPr>
      <w:r>
        <w:rPr>
          <w:rStyle w:val="CommentReference"/>
        </w:rPr>
        <w:annotationRef/>
      </w:r>
      <w:r>
        <w:rPr>
          <w:lang w:val="en-US"/>
        </w:rPr>
        <w:t>I'd agree</w:t>
      </w:r>
    </w:p>
  </w:comment>
  <w:comment w:id="98" w:author="Simon Hanslmayr [2]" w:date="2023-01-27T14:14:00Z" w:initials="SH">
    <w:p w14:paraId="6363979A" w14:textId="77777777" w:rsidR="006F2D20" w:rsidRDefault="006F2D20" w:rsidP="00230B95">
      <w:r>
        <w:rPr>
          <w:rStyle w:val="CommentReference"/>
        </w:rPr>
        <w:annotationRef/>
      </w:r>
      <w:r>
        <w:rPr>
          <w:sz w:val="20"/>
        </w:rPr>
        <w:t>But this correlation could also be viewed as being quite strong actually. Think about it. You have one measure that reflects the firing of just 1! Neuron, and another measure that reflects firing of 10s of thousands of neurons (if you count all the post-synaptic potentials). So, it could also be seen as quote a miracle that these two significantly correlate, let alone sharing 1.5% of variance.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D708D" w15:done="0"/>
  <w15:commentEx w15:paraId="28866899" w15:done="0"/>
  <w15:commentEx w15:paraId="054FDB91" w15:done="1"/>
  <w15:commentEx w15:paraId="2D7C4E54" w15:done="1"/>
  <w15:commentEx w15:paraId="03983812" w15:done="0"/>
  <w15:commentEx w15:paraId="41685EED" w15:paraIdParent="03983812" w15:done="0"/>
  <w15:commentEx w15:paraId="5168BFE6" w15:done="1"/>
  <w15:commentEx w15:paraId="45CB24F5" w15:paraIdParent="5168BFE6" w15:done="1"/>
  <w15:commentEx w15:paraId="5D7C1109" w15:paraIdParent="5168BFE6" w15:done="1"/>
  <w15:commentEx w15:paraId="3A96AE07" w15:done="1"/>
  <w15:commentEx w15:paraId="0276D100" w15:done="0"/>
  <w15:commentEx w15:paraId="5C294141" w15:done="1"/>
  <w15:commentEx w15:paraId="639A45ED" w15:paraIdParent="5C294141" w15:done="1"/>
  <w15:commentEx w15:paraId="31F20CF9" w15:paraIdParent="5C294141" w15:done="1"/>
  <w15:commentEx w15:paraId="68F1943D" w15:done="1"/>
  <w15:commentEx w15:paraId="35B95100" w15:done="1"/>
  <w15:commentEx w15:paraId="3454585E" w15:done="0"/>
  <w15:commentEx w15:paraId="2165468B" w15:done="1"/>
  <w15:commentEx w15:paraId="454FF84B" w15:done="1"/>
  <w15:commentEx w15:paraId="310730A9" w15:done="0"/>
  <w15:commentEx w15:paraId="0814EFD7" w15:done="0"/>
  <w15:commentEx w15:paraId="32145784" w15:done="0"/>
  <w15:commentEx w15:paraId="4EA76678" w15:done="0"/>
  <w15:commentEx w15:paraId="734D1338" w15:done="1"/>
  <w15:commentEx w15:paraId="1D394744" w15:paraIdParent="734D1338" w15:done="1"/>
  <w15:commentEx w15:paraId="6EE73D15" w15:done="1"/>
  <w15:commentEx w15:paraId="7BDBE679" w15:paraIdParent="6EE73D15" w15:done="1"/>
  <w15:commentEx w15:paraId="636397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C23C" w16cex:dateUtc="2023-01-27T21:35:00Z"/>
  <w16cex:commentExtensible w16cex:durableId="277E53FE" w16cex:dateUtc="2023-01-27T13:45:00Z"/>
  <w16cex:commentExtensible w16cex:durableId="277E551B" w16cex:dateUtc="2023-01-27T13:50:00Z"/>
  <w16cex:commentExtensible w16cex:durableId="27600513" w16cex:dateUtc="2023-01-04T13:00:00Z"/>
  <w16cex:commentExtensible w16cex:durableId="277E5BCA" w16cex:dateUtc="2023-01-27T14:18:00Z"/>
  <w16cex:commentExtensible w16cex:durableId="277EAF75" w16cex:dateUtc="2023-01-27T20:15:00Z"/>
  <w16cex:commentExtensible w16cex:durableId="27600ED4" w16cex:dateUtc="2023-01-04T13:42:00Z"/>
  <w16cex:commentExtensible w16cex:durableId="2779D5BC" w16cex:dateUtc="2023-01-24T03:57:00Z"/>
  <w16cex:commentExtensible w16cex:durableId="277E5582" w16cex:dateUtc="2023-01-27T13:52:00Z"/>
  <w16cex:commentExtensible w16cex:durableId="27600F90" w16cex:dateUtc="2023-01-04T13:45:00Z"/>
  <w16cex:commentExtensible w16cex:durableId="277E55FB" w16cex:dateUtc="2023-01-27T13:54:00Z"/>
  <w16cex:commentExtensible w16cex:durableId="27600A08" w16cex:dateUtc="2023-01-04T13:22:00Z"/>
  <w16cex:commentExtensible w16cex:durableId="2779B882" w16cex:dateUtc="2023-01-24T01:53:00Z"/>
  <w16cex:commentExtensible w16cex:durableId="277E57F4" w16cex:dateUtc="2023-01-27T14:02:00Z"/>
  <w16cex:commentExtensible w16cex:durableId="277D4549" w16cex:dateUtc="2023-01-26T18:30:00Z"/>
  <w16cex:commentExtensible w16cex:durableId="27600B0E" w16cex:dateUtc="2023-01-04T13:26:00Z"/>
  <w16cex:commentExtensible w16cex:durableId="277E5877" w16cex:dateUtc="2023-01-27T14:04:00Z"/>
  <w16cex:commentExtensible w16cex:durableId="27600B4C" w16cex:dateUtc="2023-01-04T13:27:00Z"/>
  <w16cex:commentExtensible w16cex:durableId="27600B8C" w16cex:dateUtc="2023-01-04T13:28:00Z"/>
  <w16cex:commentExtensible w16cex:durableId="2779E047" w16cex:dateUtc="2023-01-24T04:42:00Z"/>
  <w16cex:commentExtensible w16cex:durableId="277E5784" w16cex:dateUtc="2023-01-27T14:00:00Z"/>
  <w16cex:commentExtensible w16cex:durableId="277E5B93" w16cex:dateUtc="2023-01-27T14:17:00Z"/>
  <w16cex:commentExtensible w16cex:durableId="277E59BB" w16cex:dateUtc="2023-01-27T14:10:00Z"/>
  <w16cex:commentExtensible w16cex:durableId="27601148" w16cex:dateUtc="2023-01-04T13:52:00Z"/>
  <w16cex:commentExtensible w16cex:durableId="2779BF31" w16cex:dateUtc="2023-01-24T02:21:00Z"/>
  <w16cex:commentExtensible w16cex:durableId="276011B8" w16cex:dateUtc="2023-01-04T13:54:00Z"/>
  <w16cex:commentExtensible w16cex:durableId="2779BF5C" w16cex:dateUtc="2023-01-24T02:22:00Z"/>
  <w16cex:commentExtensible w16cex:durableId="277E5AC7" w16cex:dateUtc="2023-01-2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D708D" w16cid:durableId="277EC23C"/>
  <w16cid:commentId w16cid:paraId="28866899" w16cid:durableId="277E53FE"/>
  <w16cid:commentId w16cid:paraId="054FDB91" w16cid:durableId="277E551B"/>
  <w16cid:commentId w16cid:paraId="2D7C4E54" w16cid:durableId="27600513"/>
  <w16cid:commentId w16cid:paraId="03983812" w16cid:durableId="277E5BCA"/>
  <w16cid:commentId w16cid:paraId="41685EED" w16cid:durableId="277EAF75"/>
  <w16cid:commentId w16cid:paraId="5168BFE6" w16cid:durableId="27600ED4"/>
  <w16cid:commentId w16cid:paraId="45CB24F5" w16cid:durableId="2779D5BC"/>
  <w16cid:commentId w16cid:paraId="5D7C1109" w16cid:durableId="277E5582"/>
  <w16cid:commentId w16cid:paraId="3A96AE07" w16cid:durableId="27600F90"/>
  <w16cid:commentId w16cid:paraId="0276D100" w16cid:durableId="277E55FB"/>
  <w16cid:commentId w16cid:paraId="5C294141" w16cid:durableId="27600A08"/>
  <w16cid:commentId w16cid:paraId="639A45ED" w16cid:durableId="2779B882"/>
  <w16cid:commentId w16cid:paraId="31F20CF9" w16cid:durableId="277E57F4"/>
  <w16cid:commentId w16cid:paraId="68F1943D" w16cid:durableId="277D4549"/>
  <w16cid:commentId w16cid:paraId="35B95100" w16cid:durableId="27600B0E"/>
  <w16cid:commentId w16cid:paraId="3454585E" w16cid:durableId="277E5877"/>
  <w16cid:commentId w16cid:paraId="2165468B" w16cid:durableId="27600B4C"/>
  <w16cid:commentId w16cid:paraId="454FF84B" w16cid:durableId="27600B8C"/>
  <w16cid:commentId w16cid:paraId="310730A9" w16cid:durableId="2779E047"/>
  <w16cid:commentId w16cid:paraId="0814EFD7" w16cid:durableId="277E5784"/>
  <w16cid:commentId w16cid:paraId="32145784" w16cid:durableId="277E5B93"/>
  <w16cid:commentId w16cid:paraId="4EA76678" w16cid:durableId="277E59BB"/>
  <w16cid:commentId w16cid:paraId="734D1338" w16cid:durableId="27601148"/>
  <w16cid:commentId w16cid:paraId="1D394744" w16cid:durableId="2779BF31"/>
  <w16cid:commentId w16cid:paraId="6EE73D15" w16cid:durableId="276011B8"/>
  <w16cid:commentId w16cid:paraId="7BDBE679" w16cid:durableId="2779BF5C"/>
  <w16cid:commentId w16cid:paraId="6363979A" w16cid:durableId="277E5A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rson w15:author="Simon Hanslmayr [2]">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4"/>
    <w:rsid w:val="00084B78"/>
    <w:rsid w:val="000877DE"/>
    <w:rsid w:val="000969D8"/>
    <w:rsid w:val="000A44C0"/>
    <w:rsid w:val="001C081A"/>
    <w:rsid w:val="001C5F9D"/>
    <w:rsid w:val="001D1612"/>
    <w:rsid w:val="00200695"/>
    <w:rsid w:val="0020204D"/>
    <w:rsid w:val="00236481"/>
    <w:rsid w:val="0024281B"/>
    <w:rsid w:val="002D4B29"/>
    <w:rsid w:val="002F002A"/>
    <w:rsid w:val="002F3EB2"/>
    <w:rsid w:val="0033742D"/>
    <w:rsid w:val="003814C5"/>
    <w:rsid w:val="003826A1"/>
    <w:rsid w:val="003C03B4"/>
    <w:rsid w:val="003E347B"/>
    <w:rsid w:val="003E46C6"/>
    <w:rsid w:val="004077D2"/>
    <w:rsid w:val="00427E93"/>
    <w:rsid w:val="00455E14"/>
    <w:rsid w:val="004973E0"/>
    <w:rsid w:val="004D6305"/>
    <w:rsid w:val="00530C56"/>
    <w:rsid w:val="005501E3"/>
    <w:rsid w:val="005603E0"/>
    <w:rsid w:val="00563301"/>
    <w:rsid w:val="005B0A7A"/>
    <w:rsid w:val="0062031A"/>
    <w:rsid w:val="006405C3"/>
    <w:rsid w:val="0069253D"/>
    <w:rsid w:val="006D2185"/>
    <w:rsid w:val="006F2D20"/>
    <w:rsid w:val="0087529B"/>
    <w:rsid w:val="00897F56"/>
    <w:rsid w:val="008B3486"/>
    <w:rsid w:val="0090415F"/>
    <w:rsid w:val="00921659"/>
    <w:rsid w:val="00921B0F"/>
    <w:rsid w:val="00931953"/>
    <w:rsid w:val="009708B3"/>
    <w:rsid w:val="00A31716"/>
    <w:rsid w:val="00A42FB8"/>
    <w:rsid w:val="00A46537"/>
    <w:rsid w:val="00A762BD"/>
    <w:rsid w:val="00A96B9C"/>
    <w:rsid w:val="00AF107E"/>
    <w:rsid w:val="00B533C0"/>
    <w:rsid w:val="00B92D83"/>
    <w:rsid w:val="00BB5C35"/>
    <w:rsid w:val="00BD57AE"/>
    <w:rsid w:val="00BD5857"/>
    <w:rsid w:val="00BD6EE0"/>
    <w:rsid w:val="00BE0E81"/>
    <w:rsid w:val="00BF7B0F"/>
    <w:rsid w:val="00C00397"/>
    <w:rsid w:val="00C74A4E"/>
    <w:rsid w:val="00CA1DEA"/>
    <w:rsid w:val="00D03184"/>
    <w:rsid w:val="00D24CC6"/>
    <w:rsid w:val="00D349FC"/>
    <w:rsid w:val="00D44625"/>
    <w:rsid w:val="00D83A8F"/>
    <w:rsid w:val="00D9361E"/>
    <w:rsid w:val="00D94229"/>
    <w:rsid w:val="00DC225F"/>
    <w:rsid w:val="00DC33B5"/>
    <w:rsid w:val="00DD4D2A"/>
    <w:rsid w:val="00E521B1"/>
    <w:rsid w:val="00FB7790"/>
    <w:rsid w:val="00FE6773"/>
    <w:rsid w:val="00FF2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87A4"/>
  <w15:chartTrackingRefBased/>
  <w15:docId w15:val="{46E6DAA3-1033-4C0B-96DA-DDF5CE5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14"/>
    <w:pPr>
      <w:spacing w:after="0" w:line="36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455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455E14"/>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455E14"/>
    <w:rPr>
      <w:u w:val="words"/>
    </w:rPr>
  </w:style>
  <w:style w:type="paragraph" w:customStyle="1" w:styleId="SMText">
    <w:name w:val="SM Text"/>
    <w:basedOn w:val="Normal"/>
    <w:link w:val="SMTextChar"/>
    <w:qFormat/>
    <w:rsid w:val="00455E14"/>
    <w:pPr>
      <w:ind w:firstLine="480"/>
    </w:pPr>
  </w:style>
  <w:style w:type="character" w:customStyle="1" w:styleId="SMTextChar">
    <w:name w:val="SM Text Char"/>
    <w:basedOn w:val="DefaultParagraphFont"/>
    <w:link w:val="SMText"/>
    <w:rsid w:val="00455E14"/>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5E14"/>
    <w:rPr>
      <w:color w:val="0000FF"/>
      <w:u w:val="single"/>
    </w:rPr>
  </w:style>
  <w:style w:type="character" w:styleId="CommentReference">
    <w:name w:val="annotation reference"/>
    <w:basedOn w:val="DefaultParagraphFont"/>
    <w:uiPriority w:val="99"/>
    <w:semiHidden/>
    <w:unhideWhenUsed/>
    <w:rsid w:val="00455E14"/>
    <w:rPr>
      <w:sz w:val="16"/>
      <w:szCs w:val="16"/>
    </w:rPr>
  </w:style>
  <w:style w:type="paragraph" w:styleId="CommentText">
    <w:name w:val="annotation text"/>
    <w:basedOn w:val="Normal"/>
    <w:link w:val="CommentTextChar"/>
    <w:uiPriority w:val="99"/>
    <w:unhideWhenUsed/>
    <w:rsid w:val="00455E14"/>
    <w:rPr>
      <w:sz w:val="20"/>
    </w:rPr>
  </w:style>
  <w:style w:type="character" w:customStyle="1" w:styleId="CommentTextChar">
    <w:name w:val="Comment Text Char"/>
    <w:basedOn w:val="DefaultParagraphFont"/>
    <w:link w:val="CommentText"/>
    <w:uiPriority w:val="99"/>
    <w:rsid w:val="00455E1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55E14"/>
    <w:rPr>
      <w:rFonts w:asciiTheme="majorHAnsi" w:eastAsiaTheme="majorEastAsia" w:hAnsiTheme="majorHAnsi" w:cstheme="majorBidi"/>
      <w:color w:val="2F5496" w:themeColor="accent1" w:themeShade="BF"/>
      <w:kern w:val="0"/>
      <w:sz w:val="32"/>
      <w:szCs w:val="32"/>
      <w:lang w:val="en-US"/>
      <w14:ligatures w14:val="none"/>
    </w:rPr>
  </w:style>
  <w:style w:type="paragraph" w:styleId="CommentSubject">
    <w:name w:val="annotation subject"/>
    <w:basedOn w:val="CommentText"/>
    <w:next w:val="CommentText"/>
    <w:link w:val="CommentSubjectChar"/>
    <w:uiPriority w:val="99"/>
    <w:semiHidden/>
    <w:unhideWhenUsed/>
    <w:rsid w:val="000877DE"/>
    <w:pPr>
      <w:spacing w:line="240" w:lineRule="auto"/>
    </w:pPr>
    <w:rPr>
      <w:b/>
      <w:bCs/>
    </w:rPr>
  </w:style>
  <w:style w:type="character" w:customStyle="1" w:styleId="CommentSubjectChar">
    <w:name w:val="Comment Subject Char"/>
    <w:basedOn w:val="CommentTextChar"/>
    <w:link w:val="CommentSubject"/>
    <w:uiPriority w:val="99"/>
    <w:semiHidden/>
    <w:rsid w:val="000877DE"/>
    <w:rPr>
      <w:rFonts w:ascii="Times New Roman" w:eastAsia="Times New Roman" w:hAnsi="Times New Roman" w:cs="Times New Roman"/>
      <w:b/>
      <w:bCs/>
      <w:kern w:val="0"/>
      <w:sz w:val="20"/>
      <w:szCs w:val="20"/>
      <w:lang w:val="en-US"/>
      <w14:ligatures w14:val="none"/>
    </w:rPr>
  </w:style>
  <w:style w:type="paragraph" w:customStyle="1" w:styleId="pf0">
    <w:name w:val="pf0"/>
    <w:basedOn w:val="Normal"/>
    <w:rsid w:val="006D2185"/>
    <w:pPr>
      <w:spacing w:before="100" w:beforeAutospacing="1" w:after="100" w:afterAutospacing="1" w:line="240" w:lineRule="auto"/>
    </w:pPr>
    <w:rPr>
      <w:szCs w:val="24"/>
      <w:lang w:eastAsia="en-GB"/>
    </w:rPr>
  </w:style>
  <w:style w:type="character" w:customStyle="1" w:styleId="cf01">
    <w:name w:val="cf01"/>
    <w:basedOn w:val="DefaultParagraphFont"/>
    <w:rsid w:val="006D2185"/>
    <w:rPr>
      <w:rFonts w:ascii="Segoe UI" w:hAnsi="Segoe UI" w:cs="Segoe UI" w:hint="default"/>
      <w:sz w:val="18"/>
      <w:szCs w:val="18"/>
    </w:rPr>
  </w:style>
  <w:style w:type="paragraph" w:styleId="ListParagraph">
    <w:name w:val="List Paragraph"/>
    <w:basedOn w:val="Normal"/>
    <w:uiPriority w:val="34"/>
    <w:qFormat/>
    <w:rsid w:val="003826A1"/>
    <w:pPr>
      <w:ind w:left="720"/>
      <w:contextualSpacing/>
    </w:pPr>
  </w:style>
  <w:style w:type="paragraph" w:styleId="Revision">
    <w:name w:val="Revision"/>
    <w:hidden/>
    <w:uiPriority w:val="99"/>
    <w:semiHidden/>
    <w:rsid w:val="005501E3"/>
    <w:pPr>
      <w:spacing w:after="0" w:line="240" w:lineRule="auto"/>
    </w:pPr>
    <w:rPr>
      <w:rFonts w:ascii="Times New Roman" w:eastAsia="Times New Roman" w:hAnsi="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04467">
      <w:bodyDiv w:val="1"/>
      <w:marLeft w:val="0"/>
      <w:marRight w:val="0"/>
      <w:marTop w:val="0"/>
      <w:marBottom w:val="0"/>
      <w:divBdr>
        <w:top w:val="none" w:sz="0" w:space="0" w:color="auto"/>
        <w:left w:val="none" w:sz="0" w:space="0" w:color="auto"/>
        <w:bottom w:val="none" w:sz="0" w:space="0" w:color="auto"/>
        <w:right w:val="none" w:sz="0" w:space="0" w:color="auto"/>
      </w:divBdr>
      <w:divsChild>
        <w:div w:id="1696733843">
          <w:marLeft w:val="0"/>
          <w:marRight w:val="0"/>
          <w:marTop w:val="0"/>
          <w:marBottom w:val="0"/>
          <w:divBdr>
            <w:top w:val="none" w:sz="0" w:space="0" w:color="auto"/>
            <w:left w:val="none" w:sz="0" w:space="0" w:color="auto"/>
            <w:bottom w:val="none" w:sz="0" w:space="0" w:color="auto"/>
            <w:right w:val="none" w:sz="0" w:space="0" w:color="auto"/>
          </w:divBdr>
        </w:div>
        <w:div w:id="380792160">
          <w:marLeft w:val="0"/>
          <w:marRight w:val="0"/>
          <w:marTop w:val="0"/>
          <w:marBottom w:val="0"/>
          <w:divBdr>
            <w:top w:val="none" w:sz="0" w:space="0" w:color="auto"/>
            <w:left w:val="none" w:sz="0" w:space="0" w:color="auto"/>
            <w:bottom w:val="none" w:sz="0" w:space="0" w:color="auto"/>
            <w:right w:val="none" w:sz="0" w:space="0" w:color="auto"/>
          </w:divBdr>
        </w:div>
        <w:div w:id="292752294">
          <w:marLeft w:val="0"/>
          <w:marRight w:val="0"/>
          <w:marTop w:val="0"/>
          <w:marBottom w:val="0"/>
          <w:divBdr>
            <w:top w:val="none" w:sz="0" w:space="0" w:color="auto"/>
            <w:left w:val="none" w:sz="0" w:space="0" w:color="auto"/>
            <w:bottom w:val="none" w:sz="0" w:space="0" w:color="auto"/>
            <w:right w:val="none" w:sz="0" w:space="0" w:color="auto"/>
          </w:divBdr>
        </w:div>
        <w:div w:id="1799713198">
          <w:marLeft w:val="0"/>
          <w:marRight w:val="0"/>
          <w:marTop w:val="0"/>
          <w:marBottom w:val="0"/>
          <w:divBdr>
            <w:top w:val="none" w:sz="0" w:space="0" w:color="auto"/>
            <w:left w:val="none" w:sz="0" w:space="0" w:color="auto"/>
            <w:bottom w:val="none" w:sz="0" w:space="0" w:color="auto"/>
            <w:right w:val="none" w:sz="0" w:space="0" w:color="auto"/>
          </w:divBdr>
        </w:div>
        <w:div w:id="1358895815">
          <w:marLeft w:val="0"/>
          <w:marRight w:val="0"/>
          <w:marTop w:val="0"/>
          <w:marBottom w:val="0"/>
          <w:divBdr>
            <w:top w:val="none" w:sz="0" w:space="0" w:color="auto"/>
            <w:left w:val="none" w:sz="0" w:space="0" w:color="auto"/>
            <w:bottom w:val="none" w:sz="0" w:space="0" w:color="auto"/>
            <w:right w:val="none" w:sz="0" w:space="0" w:color="auto"/>
          </w:divBdr>
        </w:div>
        <w:div w:id="1507359774">
          <w:marLeft w:val="0"/>
          <w:marRight w:val="0"/>
          <w:marTop w:val="0"/>
          <w:marBottom w:val="0"/>
          <w:divBdr>
            <w:top w:val="none" w:sz="0" w:space="0" w:color="auto"/>
            <w:left w:val="none" w:sz="0" w:space="0" w:color="auto"/>
            <w:bottom w:val="none" w:sz="0" w:space="0" w:color="auto"/>
            <w:right w:val="none" w:sz="0" w:space="0" w:color="auto"/>
          </w:divBdr>
        </w:div>
      </w:divsChild>
    </w:div>
    <w:div w:id="1142889697">
      <w:bodyDiv w:val="1"/>
      <w:marLeft w:val="0"/>
      <w:marRight w:val="0"/>
      <w:marTop w:val="0"/>
      <w:marBottom w:val="0"/>
      <w:divBdr>
        <w:top w:val="none" w:sz="0" w:space="0" w:color="auto"/>
        <w:left w:val="none" w:sz="0" w:space="0" w:color="auto"/>
        <w:bottom w:val="none" w:sz="0" w:space="0" w:color="auto"/>
        <w:right w:val="none" w:sz="0" w:space="0" w:color="auto"/>
      </w:divBdr>
      <w:divsChild>
        <w:div w:id="723211635">
          <w:marLeft w:val="0"/>
          <w:marRight w:val="0"/>
          <w:marTop w:val="0"/>
          <w:marBottom w:val="0"/>
          <w:divBdr>
            <w:top w:val="none" w:sz="0" w:space="0" w:color="auto"/>
            <w:left w:val="none" w:sz="0" w:space="0" w:color="auto"/>
            <w:bottom w:val="none" w:sz="0" w:space="0" w:color="auto"/>
            <w:right w:val="none" w:sz="0" w:space="0" w:color="auto"/>
          </w:divBdr>
        </w:div>
        <w:div w:id="1280718538">
          <w:marLeft w:val="0"/>
          <w:marRight w:val="0"/>
          <w:marTop w:val="0"/>
          <w:marBottom w:val="0"/>
          <w:divBdr>
            <w:top w:val="none" w:sz="0" w:space="0" w:color="auto"/>
            <w:left w:val="none" w:sz="0" w:space="0" w:color="auto"/>
            <w:bottom w:val="none" w:sz="0" w:space="0" w:color="auto"/>
            <w:right w:val="none" w:sz="0" w:space="0" w:color="auto"/>
          </w:divBdr>
        </w:div>
        <w:div w:id="2108503155">
          <w:marLeft w:val="0"/>
          <w:marRight w:val="0"/>
          <w:marTop w:val="0"/>
          <w:marBottom w:val="0"/>
          <w:divBdr>
            <w:top w:val="none" w:sz="0" w:space="0" w:color="auto"/>
            <w:left w:val="none" w:sz="0" w:space="0" w:color="auto"/>
            <w:bottom w:val="none" w:sz="0" w:space="0" w:color="auto"/>
            <w:right w:val="none" w:sz="0" w:space="0" w:color="auto"/>
          </w:divBdr>
        </w:div>
        <w:div w:id="1174690559">
          <w:marLeft w:val="0"/>
          <w:marRight w:val="0"/>
          <w:marTop w:val="0"/>
          <w:marBottom w:val="0"/>
          <w:divBdr>
            <w:top w:val="none" w:sz="0" w:space="0" w:color="auto"/>
            <w:left w:val="none" w:sz="0" w:space="0" w:color="auto"/>
            <w:bottom w:val="none" w:sz="0" w:space="0" w:color="auto"/>
            <w:right w:val="none" w:sz="0" w:space="0" w:color="auto"/>
          </w:divBdr>
        </w:div>
        <w:div w:id="268202453">
          <w:marLeft w:val="0"/>
          <w:marRight w:val="0"/>
          <w:marTop w:val="0"/>
          <w:marBottom w:val="0"/>
          <w:divBdr>
            <w:top w:val="none" w:sz="0" w:space="0" w:color="auto"/>
            <w:left w:val="none" w:sz="0" w:space="0" w:color="auto"/>
            <w:bottom w:val="none" w:sz="0" w:space="0" w:color="auto"/>
            <w:right w:val="none" w:sz="0" w:space="0" w:color="auto"/>
          </w:divBdr>
        </w:div>
        <w:div w:id="312682924">
          <w:marLeft w:val="0"/>
          <w:marRight w:val="0"/>
          <w:marTop w:val="0"/>
          <w:marBottom w:val="0"/>
          <w:divBdr>
            <w:top w:val="none" w:sz="0" w:space="0" w:color="auto"/>
            <w:left w:val="none" w:sz="0" w:space="0" w:color="auto"/>
            <w:bottom w:val="none" w:sz="0" w:space="0" w:color="auto"/>
            <w:right w:val="none" w:sz="0" w:space="0" w:color="auto"/>
          </w:divBdr>
        </w:div>
      </w:divsChild>
    </w:div>
    <w:div w:id="12061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3841</Words>
  <Characters>24201</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21</cp:revision>
  <dcterms:created xsi:type="dcterms:W3CDTF">2023-01-27T13:40:00Z</dcterms:created>
  <dcterms:modified xsi:type="dcterms:W3CDTF">2023-01-28T00:24:00Z</dcterms:modified>
</cp:coreProperties>
</file>