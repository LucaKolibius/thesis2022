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EBD8" w14:textId="1EDF9F53" w:rsidR="00FF74C9" w:rsidRPr="00A1232D" w:rsidDel="00645B8A" w:rsidRDefault="00FF74C9" w:rsidP="008226F4">
      <w:pPr>
        <w:pStyle w:val="ListParagraph"/>
        <w:ind w:left="0" w:firstLine="720"/>
        <w:rPr>
          <w:del w:id="0" w:author="Luca Kolibius (PGR)" w:date="2023-01-27T12:55:00Z"/>
          <w:rFonts w:ascii="Times New Roman" w:hAnsi="Times New Roman" w:cs="Times New Roman"/>
          <w:sz w:val="24"/>
          <w:szCs w:val="24"/>
        </w:rPr>
      </w:pPr>
      <w:r w:rsidRPr="00A1232D">
        <w:rPr>
          <w:rFonts w:ascii="Times New Roman" w:hAnsi="Times New Roman" w:cs="Times New Roman"/>
          <w:sz w:val="24"/>
          <w:szCs w:val="24"/>
        </w:rPr>
        <w:t xml:space="preserve">In the first chapter, </w:t>
      </w:r>
      <w:commentRangeStart w:id="1"/>
      <w:commentRangeStart w:id="2"/>
      <w:del w:id="3" w:author="Luca Kolibius (PGR)" w:date="2023-01-27T12:48:00Z">
        <w:r w:rsidR="00B148EB" w:rsidRPr="00A1232D" w:rsidDel="00645B8A">
          <w:rPr>
            <w:rFonts w:ascii="Times New Roman" w:hAnsi="Times New Roman" w:cs="Times New Roman"/>
            <w:sz w:val="24"/>
            <w:szCs w:val="24"/>
          </w:rPr>
          <w:delText>we</w:delText>
        </w:r>
        <w:r w:rsidRPr="00A1232D" w:rsidDel="00645B8A">
          <w:rPr>
            <w:rFonts w:ascii="Times New Roman" w:hAnsi="Times New Roman" w:cs="Times New Roman"/>
            <w:sz w:val="24"/>
            <w:szCs w:val="24"/>
          </w:rPr>
          <w:delText xml:space="preserve"> </w:delText>
        </w:r>
      </w:del>
      <w:commentRangeEnd w:id="2"/>
      <w:ins w:id="4" w:author="Luca Kolibius (PGR)" w:date="2023-01-27T12:48:00Z">
        <w:r w:rsidR="00645B8A">
          <w:rPr>
            <w:rFonts w:ascii="Times New Roman" w:hAnsi="Times New Roman" w:cs="Times New Roman"/>
            <w:sz w:val="24"/>
            <w:szCs w:val="24"/>
          </w:rPr>
          <w:t>I</w:t>
        </w:r>
      </w:ins>
      <w:commentRangeEnd w:id="1"/>
      <w:ins w:id="5" w:author="Luca Kolibius (PGR)" w:date="2023-01-27T14:19:00Z">
        <w:r w:rsidR="0037362E">
          <w:rPr>
            <w:rStyle w:val="CommentReference"/>
          </w:rPr>
          <w:commentReference w:id="1"/>
        </w:r>
      </w:ins>
      <w:ins w:id="6" w:author="Luca Kolibius (PGR)" w:date="2023-01-27T12:48:00Z">
        <w:r w:rsidR="00645B8A" w:rsidRPr="00A1232D">
          <w:rPr>
            <w:rFonts w:ascii="Times New Roman" w:hAnsi="Times New Roman" w:cs="Times New Roman"/>
            <w:sz w:val="24"/>
            <w:szCs w:val="24"/>
          </w:rPr>
          <w:t xml:space="preserve"> </w:t>
        </w:r>
      </w:ins>
      <w:r w:rsidR="003316EE">
        <w:rPr>
          <w:rStyle w:val="CommentReference"/>
        </w:rPr>
        <w:commentReference w:id="2"/>
      </w:r>
      <w:r w:rsidRPr="00A1232D">
        <w:rPr>
          <w:rFonts w:ascii="Times New Roman" w:hAnsi="Times New Roman" w:cs="Times New Roman"/>
          <w:sz w:val="24"/>
          <w:szCs w:val="24"/>
        </w:rPr>
        <w:t>presented evidence of single neurons in the human hippocampus that reinstate their (</w:t>
      </w:r>
      <w:commentRangeStart w:id="7"/>
      <w:r w:rsidRPr="00A1232D">
        <w:rPr>
          <w:rFonts w:ascii="Times New Roman" w:hAnsi="Times New Roman" w:cs="Times New Roman"/>
          <w:sz w:val="24"/>
          <w:szCs w:val="24"/>
        </w:rPr>
        <w:t>temporal</w:t>
      </w:r>
      <w:commentRangeEnd w:id="7"/>
      <w:r w:rsidR="00900B7A">
        <w:rPr>
          <w:rStyle w:val="CommentReference"/>
        </w:rPr>
        <w:commentReference w:id="7"/>
      </w:r>
      <w:r w:rsidRPr="00A1232D">
        <w:rPr>
          <w:rFonts w:ascii="Times New Roman" w:hAnsi="Times New Roman" w:cs="Times New Roman"/>
          <w:sz w:val="24"/>
          <w:szCs w:val="24"/>
        </w:rPr>
        <w:t xml:space="preserve">) firing rate during the retrieval of </w:t>
      </w:r>
      <w:commentRangeStart w:id="8"/>
      <w:del w:id="9" w:author="Luca Kolibius (PGR)" w:date="2023-01-27T12:48:00Z">
        <w:r w:rsidRPr="00A1232D" w:rsidDel="00645B8A">
          <w:rPr>
            <w:rFonts w:ascii="Times New Roman" w:hAnsi="Times New Roman" w:cs="Times New Roman"/>
            <w:sz w:val="24"/>
            <w:szCs w:val="24"/>
          </w:rPr>
          <w:delText xml:space="preserve">specific </w:delText>
        </w:r>
      </w:del>
      <w:commentRangeEnd w:id="8"/>
      <w:ins w:id="10" w:author="Luca Kolibius (PGR)" w:date="2023-01-28T16:29:00Z">
        <w:r w:rsidR="00101EAF">
          <w:rPr>
            <w:rFonts w:ascii="Times New Roman" w:hAnsi="Times New Roman" w:cs="Times New Roman"/>
            <w:sz w:val="24"/>
            <w:szCs w:val="24"/>
            <w:lang w:val="en-DE"/>
          </w:rPr>
          <w:t>specific</w:t>
        </w:r>
      </w:ins>
      <w:ins w:id="11" w:author="Luca Kolibius (PGR)" w:date="2023-01-27T12:48:00Z">
        <w:r w:rsidR="00645B8A" w:rsidRPr="00A1232D">
          <w:rPr>
            <w:rFonts w:ascii="Times New Roman" w:hAnsi="Times New Roman" w:cs="Times New Roman"/>
            <w:sz w:val="24"/>
            <w:szCs w:val="24"/>
          </w:rPr>
          <w:t xml:space="preserve"> </w:t>
        </w:r>
      </w:ins>
      <w:r w:rsidR="006A75B5">
        <w:rPr>
          <w:rStyle w:val="CommentReference"/>
        </w:rPr>
        <w:commentReference w:id="8"/>
      </w:r>
      <w:r w:rsidRPr="00A1232D">
        <w:rPr>
          <w:rFonts w:ascii="Times New Roman" w:hAnsi="Times New Roman" w:cs="Times New Roman"/>
          <w:sz w:val="24"/>
          <w:szCs w:val="24"/>
        </w:rPr>
        <w:t xml:space="preserve">episodes. These neurons, referred to as Episode Specific Neurons (ESNs), are distinct from neurons that are tuned to specific concepts (Concept Neurons) or reoccurring time points (Time Cells). </w:t>
      </w:r>
      <w:ins w:id="12" w:author="Luca Kolibius (PGR)" w:date="2023-01-27T12:55:00Z">
        <w:r w:rsidR="00645B8A" w:rsidRPr="00645B8A">
          <w:rPr>
            <w:rFonts w:ascii="Times New Roman" w:hAnsi="Times New Roman" w:cs="Times New Roman"/>
            <w:sz w:val="24"/>
            <w:szCs w:val="24"/>
          </w:rPr>
          <w:t xml:space="preserve">Preliminary evidence indicates that these ESNs do not exist in the parahippocampus, although our coverage in that area is </w:t>
        </w:r>
      </w:ins>
      <w:ins w:id="13" w:author="Luca Kolibius (PGR)" w:date="2023-01-27T12:56:00Z">
        <w:r w:rsidR="00645B8A">
          <w:rPr>
            <w:rFonts w:ascii="Times New Roman" w:hAnsi="Times New Roman" w:cs="Times New Roman"/>
            <w:sz w:val="24"/>
            <w:szCs w:val="24"/>
          </w:rPr>
          <w:t>sparser</w:t>
        </w:r>
      </w:ins>
      <w:ins w:id="14" w:author="Luca Kolibius (PGR)" w:date="2023-01-27T12:55:00Z">
        <w:r w:rsidR="00645B8A" w:rsidRPr="00645B8A">
          <w:rPr>
            <w:rFonts w:ascii="Times New Roman" w:hAnsi="Times New Roman" w:cs="Times New Roman"/>
            <w:sz w:val="24"/>
            <w:szCs w:val="24"/>
          </w:rPr>
          <w:t xml:space="preserve"> than in the hippocampus. Additionally, initial evidence suggests that ESNs are likely to be excitatory pyramidal neurons.</w:t>
        </w:r>
        <w:r w:rsidR="00645B8A">
          <w:rPr>
            <w:rFonts w:ascii="Times New Roman" w:hAnsi="Times New Roman" w:cs="Times New Roman"/>
            <w:sz w:val="24"/>
            <w:szCs w:val="24"/>
          </w:rPr>
          <w:t xml:space="preserve"> </w:t>
        </w:r>
      </w:ins>
      <w:del w:id="15" w:author="Luca Kolibius (PGR)" w:date="2023-01-27T12:55:00Z">
        <w:r w:rsidRPr="00A1232D" w:rsidDel="00645B8A">
          <w:rPr>
            <w:rFonts w:ascii="Times New Roman" w:hAnsi="Times New Roman" w:cs="Times New Roman"/>
            <w:sz w:val="24"/>
            <w:szCs w:val="24"/>
          </w:rPr>
          <w:delText xml:space="preserve">Preliminary evidence suggests that these ESNs do not exist in the parahippocampus, although our coverage in that area is </w:delText>
        </w:r>
        <w:commentRangeStart w:id="16"/>
        <w:r w:rsidRPr="00A1232D" w:rsidDel="00645B8A">
          <w:rPr>
            <w:rFonts w:ascii="Times New Roman" w:hAnsi="Times New Roman" w:cs="Times New Roman"/>
            <w:sz w:val="24"/>
            <w:szCs w:val="24"/>
          </w:rPr>
          <w:delText xml:space="preserve">worse </w:delText>
        </w:r>
        <w:commentRangeEnd w:id="16"/>
        <w:r w:rsidR="00A65805" w:rsidDel="00645B8A">
          <w:rPr>
            <w:rStyle w:val="CommentReference"/>
          </w:rPr>
          <w:commentReference w:id="16"/>
        </w:r>
        <w:r w:rsidRPr="00A1232D" w:rsidDel="00645B8A">
          <w:rPr>
            <w:rFonts w:ascii="Times New Roman" w:hAnsi="Times New Roman" w:cs="Times New Roman"/>
            <w:sz w:val="24"/>
            <w:szCs w:val="24"/>
          </w:rPr>
          <w:delText xml:space="preserve">than in the hippocampus, </w:delText>
        </w:r>
        <w:commentRangeStart w:id="17"/>
        <w:r w:rsidRPr="00A1232D" w:rsidDel="00645B8A">
          <w:rPr>
            <w:rFonts w:ascii="Times New Roman" w:hAnsi="Times New Roman" w:cs="Times New Roman"/>
            <w:sz w:val="24"/>
            <w:szCs w:val="24"/>
          </w:rPr>
          <w:delText>and that ESNs are likely excitatory pyramidal neurons</w:delText>
        </w:r>
        <w:commentRangeEnd w:id="17"/>
        <w:r w:rsidR="00A65805" w:rsidDel="00645B8A">
          <w:rPr>
            <w:rStyle w:val="CommentReference"/>
          </w:rPr>
          <w:commentReference w:id="17"/>
        </w:r>
        <w:r w:rsidRPr="00A1232D" w:rsidDel="00645B8A">
          <w:rPr>
            <w:rFonts w:ascii="Times New Roman" w:hAnsi="Times New Roman" w:cs="Times New Roman"/>
            <w:sz w:val="24"/>
            <w:szCs w:val="24"/>
          </w:rPr>
          <w:delText>.</w:delText>
        </w:r>
      </w:del>
    </w:p>
    <w:p w14:paraId="4216B797" w14:textId="102CF2AB" w:rsidR="00FF74C9" w:rsidRPr="00A1232D" w:rsidRDefault="00FF74C9" w:rsidP="008226F4">
      <w:pPr>
        <w:pStyle w:val="ListParagraph"/>
        <w:ind w:left="0" w:firstLine="720"/>
        <w:rPr>
          <w:rFonts w:ascii="Times New Roman" w:hAnsi="Times New Roman" w:cs="Times New Roman"/>
          <w:sz w:val="24"/>
          <w:szCs w:val="24"/>
        </w:rPr>
      </w:pPr>
      <w:r w:rsidRPr="00A1232D">
        <w:rPr>
          <w:rFonts w:ascii="Times New Roman" w:hAnsi="Times New Roman" w:cs="Times New Roman"/>
          <w:sz w:val="24"/>
          <w:szCs w:val="24"/>
        </w:rPr>
        <w:t xml:space="preserve">In chapter 2, </w:t>
      </w:r>
      <w:r w:rsidR="00B148EB" w:rsidRPr="00A1232D">
        <w:rPr>
          <w:rFonts w:ascii="Times New Roman" w:hAnsi="Times New Roman" w:cs="Times New Roman"/>
          <w:sz w:val="24"/>
          <w:szCs w:val="24"/>
        </w:rPr>
        <w:t>we</w:t>
      </w:r>
      <w:r w:rsidRPr="00A1232D">
        <w:rPr>
          <w:rFonts w:ascii="Times New Roman" w:hAnsi="Times New Roman" w:cs="Times New Roman"/>
          <w:sz w:val="24"/>
          <w:szCs w:val="24"/>
        </w:rPr>
        <w:t xml:space="preserve"> extended these findings to the high frequency band in the local field potential. Although no consensus has been reached in the literature yet, it is generally agreed upon that an increase in high frequency power reflects an increase in</w:t>
      </w:r>
      <w:ins w:id="18" w:author="Luca Kolibius (PGR)" w:date="2023-01-27T12:58:00Z">
        <w:r w:rsidR="00563A16">
          <w:rPr>
            <w:rFonts w:ascii="Times New Roman" w:hAnsi="Times New Roman" w:cs="Times New Roman"/>
            <w:sz w:val="24"/>
            <w:szCs w:val="24"/>
          </w:rPr>
          <w:t xml:space="preserve"> local</w:t>
        </w:r>
      </w:ins>
      <w:r w:rsidRPr="00A1232D">
        <w:rPr>
          <w:rFonts w:ascii="Times New Roman" w:hAnsi="Times New Roman" w:cs="Times New Roman"/>
          <w:sz w:val="24"/>
          <w:szCs w:val="24"/>
        </w:rPr>
        <w:t xml:space="preserve"> </w:t>
      </w:r>
      <w:commentRangeStart w:id="19"/>
      <w:r w:rsidRPr="00A1232D">
        <w:rPr>
          <w:rFonts w:ascii="Times New Roman" w:hAnsi="Times New Roman" w:cs="Times New Roman"/>
          <w:sz w:val="24"/>
          <w:szCs w:val="24"/>
        </w:rPr>
        <w:t xml:space="preserve">neural firing </w:t>
      </w:r>
      <w:commentRangeEnd w:id="19"/>
      <w:r w:rsidR="007055DE">
        <w:rPr>
          <w:rStyle w:val="CommentReference"/>
        </w:rPr>
        <w:commentReference w:id="19"/>
      </w:r>
      <w:r w:rsidRPr="00A1232D">
        <w:rPr>
          <w:rFonts w:ascii="Times New Roman" w:hAnsi="Times New Roman" w:cs="Times New Roman"/>
          <w:sz w:val="24"/>
          <w:szCs w:val="24"/>
        </w:rPr>
        <w:t xml:space="preserve">(xx). </w:t>
      </w:r>
      <w:r w:rsidR="001641DE" w:rsidRPr="00A1232D">
        <w:rPr>
          <w:rFonts w:ascii="Times New Roman" w:hAnsi="Times New Roman" w:cs="Times New Roman"/>
          <w:sz w:val="24"/>
          <w:szCs w:val="24"/>
        </w:rPr>
        <w:t xml:space="preserve">In line with this, we found a significant, albeit low, correlation between single neuron firing and high frequency power. </w:t>
      </w:r>
      <w:r w:rsidRPr="00A1232D">
        <w:rPr>
          <w:rFonts w:ascii="Times New Roman" w:hAnsi="Times New Roman" w:cs="Times New Roman"/>
          <w:sz w:val="24"/>
          <w:szCs w:val="24"/>
        </w:rPr>
        <w:t xml:space="preserve">In parallel to our earlier findings, we demonstrated that power in the high frequency band (40-200 Hz) was reinstated for </w:t>
      </w:r>
      <w:proofErr w:type="gramStart"/>
      <w:r w:rsidRPr="00A1232D">
        <w:rPr>
          <w:rFonts w:ascii="Times New Roman" w:hAnsi="Times New Roman" w:cs="Times New Roman"/>
          <w:sz w:val="24"/>
          <w:szCs w:val="24"/>
        </w:rPr>
        <w:t>particular episodes</w:t>
      </w:r>
      <w:proofErr w:type="gramEnd"/>
      <w:r w:rsidRPr="00A1232D">
        <w:rPr>
          <w:rFonts w:ascii="Times New Roman" w:hAnsi="Times New Roman" w:cs="Times New Roman"/>
          <w:sz w:val="24"/>
          <w:szCs w:val="24"/>
        </w:rPr>
        <w:t xml:space="preserve"> in a significant number of microwires. This finding was limited to later remembered episodes and did not emerge for later forgotten episodes. Although we did find stimulus dependent high frequency power (HFP) modulations akin to the firing rate increases in Concept Neurons, these HFP changes were not responsible for the HFP memory reinstatements in ESWs. Unexpectedly, the relative power increases in reinstated episodes extended past our frequency range of interest (until ~10 Hz during memory encoding and ~15 Hz during memory retrieval). Future studies should differentiate whether this finding is driven by a power offset, an aperiodic 1/f shift, or oscillatory components. </w:t>
      </w:r>
    </w:p>
    <w:p w14:paraId="0909319B" w14:textId="18EB04E3" w:rsidR="00957D6C" w:rsidRPr="00A1232D" w:rsidRDefault="00B148EB" w:rsidP="00B148EB">
      <w:pPr>
        <w:pStyle w:val="ListParagraph"/>
        <w:ind w:left="0" w:firstLine="720"/>
        <w:rPr>
          <w:rFonts w:ascii="Times New Roman" w:hAnsi="Times New Roman" w:cs="Times New Roman"/>
          <w:sz w:val="24"/>
          <w:szCs w:val="24"/>
        </w:rPr>
      </w:pPr>
      <w:r w:rsidRPr="00A1232D">
        <w:rPr>
          <w:rFonts w:ascii="Times New Roman" w:hAnsi="Times New Roman" w:cs="Times New Roman"/>
          <w:sz w:val="24"/>
          <w:szCs w:val="24"/>
        </w:rPr>
        <w:t xml:space="preserve">Ample research points towards a central role of theta </w:t>
      </w:r>
      <w:ins w:id="20" w:author="Simon Hanslmayr" w:date="2023-01-26T11:39:00Z">
        <w:r w:rsidR="00A555F9">
          <w:rPr>
            <w:rFonts w:ascii="Times New Roman" w:hAnsi="Times New Roman" w:cs="Times New Roman"/>
            <w:sz w:val="24"/>
            <w:szCs w:val="24"/>
          </w:rPr>
          <w:t xml:space="preserve">oscillations </w:t>
        </w:r>
      </w:ins>
      <w:r w:rsidRPr="00A1232D">
        <w:rPr>
          <w:rFonts w:ascii="Times New Roman" w:hAnsi="Times New Roman" w:cs="Times New Roman"/>
          <w:sz w:val="24"/>
          <w:szCs w:val="24"/>
        </w:rPr>
        <w:t>in episodic memory processing. Recent work has shown that hippocampal theta</w:t>
      </w:r>
      <w:ins w:id="21" w:author="Simon Hanslmayr" w:date="2023-01-26T11:39:00Z">
        <w:r w:rsidR="0075082D">
          <w:rPr>
            <w:rFonts w:ascii="Times New Roman" w:hAnsi="Times New Roman" w:cs="Times New Roman"/>
            <w:sz w:val="24"/>
            <w:szCs w:val="24"/>
          </w:rPr>
          <w:t xml:space="preserve"> oscillations</w:t>
        </w:r>
      </w:ins>
      <w:r w:rsidRPr="00A1232D">
        <w:rPr>
          <w:rFonts w:ascii="Times New Roman" w:hAnsi="Times New Roman" w:cs="Times New Roman"/>
          <w:sz w:val="24"/>
          <w:szCs w:val="24"/>
        </w:rPr>
        <w:t xml:space="preserve"> in humans is divided between a slow (2-5 Hz) and fast (5-9 Hz) theta oscillation.</w:t>
      </w:r>
      <w:r w:rsidRPr="00A1232D">
        <w:rPr>
          <w:rFonts w:ascii="Times New Roman" w:hAnsi="Times New Roman" w:cs="Times New Roman"/>
          <w:b/>
          <w:bCs/>
          <w:sz w:val="24"/>
          <w:szCs w:val="24"/>
        </w:rPr>
        <w:t xml:space="preserve"> </w:t>
      </w:r>
      <w:r w:rsidRPr="00A1232D">
        <w:rPr>
          <w:rFonts w:ascii="Times New Roman" w:hAnsi="Times New Roman" w:cs="Times New Roman"/>
          <w:sz w:val="24"/>
          <w:szCs w:val="24"/>
        </w:rPr>
        <w:t xml:space="preserve">However, the exact role of theta remains elusive. </w:t>
      </w:r>
      <w:proofErr w:type="spellStart"/>
      <w:r w:rsidRPr="00A1232D">
        <w:rPr>
          <w:rFonts w:ascii="Times New Roman" w:hAnsi="Times New Roman" w:cs="Times New Roman"/>
          <w:sz w:val="24"/>
          <w:szCs w:val="24"/>
        </w:rPr>
        <w:t>Herweg</w:t>
      </w:r>
      <w:proofErr w:type="spellEnd"/>
      <w:r w:rsidRPr="00A1232D">
        <w:rPr>
          <w:rFonts w:ascii="Times New Roman" w:hAnsi="Times New Roman" w:cs="Times New Roman"/>
          <w:sz w:val="24"/>
          <w:szCs w:val="24"/>
        </w:rPr>
        <w:t xml:space="preserve"> and colleagues (xx) proposed that successful memory is reflected in a power shift towards higher frequencies and a circumscribed narrow-band periodic theta increase. In the third chapter we tested this hypothesis in two intracranial datasets but did not find consistent evidence to support it. Based on influential theoretical work by </w:t>
      </w:r>
      <w:proofErr w:type="spellStart"/>
      <w:r w:rsidRPr="00A1232D">
        <w:rPr>
          <w:rFonts w:ascii="Times New Roman" w:hAnsi="Times New Roman" w:cs="Times New Roman"/>
          <w:sz w:val="24"/>
          <w:szCs w:val="24"/>
        </w:rPr>
        <w:t>Hasselmo</w:t>
      </w:r>
      <w:proofErr w:type="spellEnd"/>
      <w:r w:rsidRPr="00A1232D">
        <w:rPr>
          <w:rFonts w:ascii="Times New Roman" w:hAnsi="Times New Roman" w:cs="Times New Roman"/>
          <w:sz w:val="24"/>
          <w:szCs w:val="24"/>
        </w:rPr>
        <w:t xml:space="preserve"> and colleagues, we expected </w:t>
      </w:r>
      <w:commentRangeStart w:id="22"/>
      <w:r w:rsidRPr="00A1232D">
        <w:rPr>
          <w:rFonts w:ascii="Times New Roman" w:hAnsi="Times New Roman" w:cs="Times New Roman"/>
          <w:sz w:val="24"/>
          <w:szCs w:val="24"/>
        </w:rPr>
        <w:t xml:space="preserve">single neurons </w:t>
      </w:r>
      <w:commentRangeEnd w:id="22"/>
      <w:r w:rsidR="00C438D0">
        <w:rPr>
          <w:rStyle w:val="CommentReference"/>
        </w:rPr>
        <w:commentReference w:id="22"/>
      </w:r>
      <w:r w:rsidRPr="00A1232D">
        <w:rPr>
          <w:rFonts w:ascii="Times New Roman" w:hAnsi="Times New Roman" w:cs="Times New Roman"/>
          <w:sz w:val="24"/>
          <w:szCs w:val="24"/>
        </w:rPr>
        <w:t xml:space="preserve">and ESNs to lock onto different phases of theta. Contrary to our hypothesis, we were unable to identify a consistent phase preference during encoding or retrieval of episodic memories across </w:t>
      </w:r>
      <w:ins w:id="23" w:author="Simon Hanslmayr" w:date="2023-01-26T11:42:00Z">
        <w:r w:rsidR="00C438D0">
          <w:rPr>
            <w:rFonts w:ascii="Times New Roman" w:hAnsi="Times New Roman" w:cs="Times New Roman"/>
            <w:sz w:val="24"/>
            <w:szCs w:val="24"/>
          </w:rPr>
          <w:t xml:space="preserve">the </w:t>
        </w:r>
      </w:ins>
      <w:r w:rsidRPr="00A1232D">
        <w:rPr>
          <w:rFonts w:ascii="Times New Roman" w:hAnsi="Times New Roman" w:cs="Times New Roman"/>
          <w:sz w:val="24"/>
          <w:szCs w:val="24"/>
        </w:rPr>
        <w:t xml:space="preserve">two independent datasets. </w:t>
      </w:r>
      <w:r w:rsidR="00475CFB" w:rsidRPr="00A1232D">
        <w:rPr>
          <w:rFonts w:ascii="Times New Roman" w:hAnsi="Times New Roman" w:cs="Times New Roman"/>
          <w:sz w:val="24"/>
          <w:szCs w:val="24"/>
        </w:rPr>
        <w:t xml:space="preserve">We also did not find evidence for a theta phase offset between encoding and retrieval. </w:t>
      </w:r>
      <w:r w:rsidR="00BF630E" w:rsidRPr="00A1232D">
        <w:rPr>
          <w:rFonts w:ascii="Times New Roman" w:hAnsi="Times New Roman" w:cs="Times New Roman"/>
          <w:sz w:val="24"/>
          <w:szCs w:val="24"/>
        </w:rPr>
        <w:t xml:space="preserve">Indeed, many neurons might not be involved in processing a given memory, which provides a possible reason for our findings. However, this does not apply to ESNs which, by definition, code </w:t>
      </w:r>
      <w:ins w:id="24" w:author="Simon Hanslmayr" w:date="2023-01-26T11:42:00Z">
        <w:r w:rsidR="003B01ED">
          <w:rPr>
            <w:rFonts w:ascii="Times New Roman" w:hAnsi="Times New Roman" w:cs="Times New Roman"/>
            <w:sz w:val="24"/>
            <w:szCs w:val="24"/>
          </w:rPr>
          <w:t xml:space="preserve">for </w:t>
        </w:r>
      </w:ins>
      <w:r w:rsidR="00BF630E" w:rsidRPr="00A1232D">
        <w:rPr>
          <w:rFonts w:ascii="Times New Roman" w:hAnsi="Times New Roman" w:cs="Times New Roman"/>
          <w:sz w:val="24"/>
          <w:szCs w:val="24"/>
        </w:rPr>
        <w:t>a specific memory</w:t>
      </w:r>
      <w:ins w:id="25" w:author="Simon Hanslmayr" w:date="2023-01-26T11:42:00Z">
        <w:r w:rsidR="003B01ED">
          <w:rPr>
            <w:rFonts w:ascii="Times New Roman" w:hAnsi="Times New Roman" w:cs="Times New Roman"/>
            <w:sz w:val="24"/>
            <w:szCs w:val="24"/>
          </w:rPr>
          <w:t xml:space="preserve"> as reflected in their increased firing rates</w:t>
        </w:r>
        <w:r w:rsidR="00A06212">
          <w:rPr>
            <w:rFonts w:ascii="Times New Roman" w:hAnsi="Times New Roman" w:cs="Times New Roman"/>
            <w:sz w:val="24"/>
            <w:szCs w:val="24"/>
          </w:rPr>
          <w:t xml:space="preserve"> for that memory</w:t>
        </w:r>
      </w:ins>
      <w:r w:rsidR="00BF630E" w:rsidRPr="00A1232D">
        <w:rPr>
          <w:rFonts w:ascii="Times New Roman" w:hAnsi="Times New Roman" w:cs="Times New Roman"/>
          <w:sz w:val="24"/>
          <w:szCs w:val="24"/>
        </w:rPr>
        <w:t xml:space="preserve">. The absence of a theta phase effect in this case may be </w:t>
      </w:r>
      <w:r w:rsidR="00BF630E" w:rsidRPr="00A1232D">
        <w:rPr>
          <w:rFonts w:ascii="Times New Roman" w:hAnsi="Times New Roman" w:cs="Times New Roman"/>
          <w:sz w:val="24"/>
          <w:szCs w:val="24"/>
        </w:rPr>
        <w:lastRenderedPageBreak/>
        <w:t>attributed to the low number of ESNs leading to insufficient power to detect an effect.</w:t>
      </w:r>
      <w:r w:rsidR="00BF630E" w:rsidRPr="00A1232D">
        <w:rPr>
          <w:rFonts w:ascii="Times New Roman" w:hAnsi="Times New Roman" w:cs="Times New Roman"/>
          <w:b/>
          <w:bCs/>
          <w:sz w:val="24"/>
          <w:szCs w:val="24"/>
        </w:rPr>
        <w:t xml:space="preserve"> </w:t>
      </w:r>
      <w:r w:rsidR="001641DE" w:rsidRPr="00A1232D">
        <w:rPr>
          <w:rFonts w:ascii="Times New Roman" w:hAnsi="Times New Roman" w:cs="Times New Roman"/>
          <w:sz w:val="24"/>
          <w:szCs w:val="24"/>
        </w:rPr>
        <w:t>Although a complete absence of theta phase preference goes against previous findings, neurons reportedly lock to a large range of theta phases (</w:t>
      </w:r>
      <w:commentRangeStart w:id="26"/>
      <w:r w:rsidR="001641DE" w:rsidRPr="00A1232D">
        <w:rPr>
          <w:rFonts w:ascii="Times New Roman" w:hAnsi="Times New Roman" w:cs="Times New Roman"/>
          <w:sz w:val="24"/>
          <w:szCs w:val="24"/>
        </w:rPr>
        <w:t>Jacobs et al., 2007</w:t>
      </w:r>
      <w:commentRangeEnd w:id="26"/>
      <w:r w:rsidR="00A06212">
        <w:rPr>
          <w:rStyle w:val="CommentReference"/>
        </w:rPr>
        <w:commentReference w:id="26"/>
      </w:r>
      <w:ins w:id="27" w:author="Luca Kolibius (PGR)" w:date="2023-01-27T13:22:00Z">
        <w:r w:rsidR="00D522FC">
          <w:rPr>
            <w:rFonts w:ascii="Times New Roman" w:hAnsi="Times New Roman" w:cs="Times New Roman"/>
            <w:sz w:val="24"/>
            <w:szCs w:val="24"/>
          </w:rPr>
          <w:t xml:space="preserve">; </w:t>
        </w:r>
        <w:proofErr w:type="spellStart"/>
        <w:r w:rsidR="00D522FC">
          <w:rPr>
            <w:rFonts w:ascii="Times New Roman" w:hAnsi="Times New Roman" w:cs="Times New Roman"/>
            <w:sz w:val="24"/>
            <w:szCs w:val="24"/>
          </w:rPr>
          <w:t>Rutishauser</w:t>
        </w:r>
        <w:proofErr w:type="spellEnd"/>
        <w:r w:rsidR="00D522FC">
          <w:rPr>
            <w:rFonts w:ascii="Times New Roman" w:hAnsi="Times New Roman" w:cs="Times New Roman"/>
            <w:sz w:val="24"/>
            <w:szCs w:val="24"/>
          </w:rPr>
          <w:t xml:space="preserve"> et al., 2010; Reddy et al., 2021; Roux et al., 2022</w:t>
        </w:r>
      </w:ins>
      <w:r w:rsidR="001641DE" w:rsidRPr="00A1232D">
        <w:rPr>
          <w:rFonts w:ascii="Times New Roman" w:hAnsi="Times New Roman" w:cs="Times New Roman"/>
          <w:sz w:val="24"/>
          <w:szCs w:val="24"/>
        </w:rPr>
        <w:t>).</w:t>
      </w:r>
    </w:p>
    <w:p w14:paraId="03672CC4" w14:textId="67210489" w:rsidR="008226F4" w:rsidRPr="00A1232D" w:rsidRDefault="00BF630E" w:rsidP="008226F4">
      <w:pPr>
        <w:pStyle w:val="ListParagraph"/>
        <w:ind w:left="0"/>
        <w:rPr>
          <w:rFonts w:ascii="Times New Roman" w:hAnsi="Times New Roman" w:cs="Times New Roman"/>
          <w:sz w:val="24"/>
          <w:szCs w:val="24"/>
        </w:rPr>
      </w:pPr>
      <w:r w:rsidRPr="00A1232D">
        <w:rPr>
          <w:rFonts w:ascii="Times New Roman" w:hAnsi="Times New Roman" w:cs="Times New Roman"/>
          <w:sz w:val="24"/>
          <w:szCs w:val="24"/>
        </w:rPr>
        <w:t>To conclude, we found a single neuron basis of memory processing and extended these findings to activity in a greater population of neurons reflected in the local field potential. While many exciting open questions remain, we hope to have laid a foundation for future work. In the following text we sketch some of these questions.</w:t>
      </w:r>
    </w:p>
    <w:p w14:paraId="3B1E8B3F" w14:textId="77777777" w:rsidR="00BF630E" w:rsidRPr="00A1232D" w:rsidRDefault="00BF630E" w:rsidP="008226F4">
      <w:pPr>
        <w:pStyle w:val="ListParagraph"/>
        <w:ind w:left="0"/>
        <w:rPr>
          <w:rFonts w:ascii="Times New Roman" w:hAnsi="Times New Roman" w:cs="Times New Roman"/>
          <w:sz w:val="24"/>
          <w:szCs w:val="24"/>
        </w:rPr>
      </w:pPr>
    </w:p>
    <w:p w14:paraId="1AA6823F" w14:textId="373666A5" w:rsidR="00957D6C" w:rsidRPr="004D649D" w:rsidRDefault="004D649D" w:rsidP="008226F4">
      <w:pPr>
        <w:pStyle w:val="ListParagraph"/>
        <w:ind w:left="0"/>
        <w:rPr>
          <w:rFonts w:ascii="Times New Roman" w:hAnsi="Times New Roman" w:cs="Times New Roman"/>
          <w:sz w:val="24"/>
          <w:szCs w:val="24"/>
        </w:rPr>
      </w:pPr>
      <w:r>
        <w:rPr>
          <w:rFonts w:ascii="Times New Roman" w:hAnsi="Times New Roman" w:cs="Times New Roman"/>
          <w:sz w:val="24"/>
          <w:szCs w:val="24"/>
        </w:rPr>
        <w:t>ESNs are maybe Index Neurons</w:t>
      </w:r>
    </w:p>
    <w:p w14:paraId="007D8B09" w14:textId="61E383CE" w:rsidR="009753A0" w:rsidRPr="00A1232D" w:rsidRDefault="00BF630E" w:rsidP="004D649D">
      <w:pPr>
        <w:pStyle w:val="ListParagraph"/>
        <w:ind w:left="0" w:firstLine="720"/>
        <w:rPr>
          <w:rFonts w:ascii="Times New Roman" w:hAnsi="Times New Roman" w:cs="Times New Roman"/>
          <w:sz w:val="24"/>
          <w:szCs w:val="24"/>
        </w:rPr>
      </w:pPr>
      <w:r w:rsidRPr="00A1232D">
        <w:rPr>
          <w:rFonts w:ascii="Times New Roman" w:hAnsi="Times New Roman" w:cs="Times New Roman"/>
          <w:sz w:val="24"/>
          <w:szCs w:val="24"/>
        </w:rPr>
        <w:t xml:space="preserve">Although our research, that culminated in compelling evidence for ESNs, was inspired by what </w:t>
      </w:r>
      <w:proofErr w:type="spellStart"/>
      <w:r w:rsidRPr="00A1232D">
        <w:rPr>
          <w:rFonts w:ascii="Times New Roman" w:hAnsi="Times New Roman" w:cs="Times New Roman"/>
          <w:sz w:val="24"/>
          <w:szCs w:val="24"/>
        </w:rPr>
        <w:t>Teyler</w:t>
      </w:r>
      <w:proofErr w:type="spellEnd"/>
      <w:r w:rsidRPr="00A1232D">
        <w:rPr>
          <w:rFonts w:ascii="Times New Roman" w:hAnsi="Times New Roman" w:cs="Times New Roman"/>
          <w:sz w:val="24"/>
          <w:szCs w:val="24"/>
        </w:rPr>
        <w:t xml:space="preserve"> and </w:t>
      </w:r>
      <w:proofErr w:type="spellStart"/>
      <w:r w:rsidRPr="00A1232D">
        <w:rPr>
          <w:rFonts w:ascii="Times New Roman" w:hAnsi="Times New Roman" w:cs="Times New Roman"/>
          <w:sz w:val="24"/>
          <w:szCs w:val="24"/>
        </w:rPr>
        <w:t>DiScenna</w:t>
      </w:r>
      <w:proofErr w:type="spellEnd"/>
      <w:r w:rsidRPr="00A1232D">
        <w:rPr>
          <w:rFonts w:ascii="Times New Roman" w:hAnsi="Times New Roman" w:cs="Times New Roman"/>
          <w:sz w:val="24"/>
          <w:szCs w:val="24"/>
        </w:rPr>
        <w:t xml:space="preserve"> called Index Neurons, we did not call them such. This is because there are features ascribed to Index Neurons that we cannot test using the two available datasets. </w:t>
      </w:r>
      <w:r w:rsidR="009753A0" w:rsidRPr="00A1232D">
        <w:rPr>
          <w:rFonts w:ascii="Times New Roman" w:hAnsi="Times New Roman" w:cs="Times New Roman"/>
          <w:sz w:val="24"/>
          <w:szCs w:val="24"/>
        </w:rPr>
        <w:t xml:space="preserve">Upon presentation of a partial input present at memory encoding the Index </w:t>
      </w:r>
      <w:commentRangeStart w:id="28"/>
      <w:r w:rsidR="009753A0" w:rsidRPr="00A1232D">
        <w:rPr>
          <w:rFonts w:ascii="Times New Roman" w:hAnsi="Times New Roman" w:cs="Times New Roman"/>
          <w:sz w:val="24"/>
          <w:szCs w:val="24"/>
        </w:rPr>
        <w:t>Neuron</w:t>
      </w:r>
      <w:commentRangeEnd w:id="28"/>
      <w:r w:rsidR="009753A0" w:rsidRPr="00A1232D">
        <w:rPr>
          <w:rStyle w:val="CommentReference"/>
          <w:rFonts w:ascii="Times New Roman" w:hAnsi="Times New Roman" w:cs="Times New Roman"/>
          <w:sz w:val="24"/>
          <w:szCs w:val="24"/>
        </w:rPr>
        <w:commentReference w:id="28"/>
      </w:r>
      <w:r w:rsidR="009753A0" w:rsidRPr="00A1232D">
        <w:rPr>
          <w:rFonts w:ascii="Times New Roman" w:hAnsi="Times New Roman" w:cs="Times New Roman"/>
          <w:sz w:val="24"/>
          <w:szCs w:val="24"/>
        </w:rPr>
        <w:t xml:space="preserve"> assembly in CA3 is pattern completed. In both of our experiments, we always use the same memory cue for encoding and retrieval. Nevertheless, we predict that using varying memory cues from the same memory should reinstate the same </w:t>
      </w:r>
      <w:r w:rsidR="001641DE" w:rsidRPr="00A1232D">
        <w:rPr>
          <w:rFonts w:ascii="Times New Roman" w:hAnsi="Times New Roman" w:cs="Times New Roman"/>
          <w:sz w:val="24"/>
          <w:szCs w:val="24"/>
        </w:rPr>
        <w:t>ESNs</w:t>
      </w:r>
      <w:r w:rsidR="009753A0" w:rsidRPr="00A1232D">
        <w:rPr>
          <w:rFonts w:ascii="Times New Roman" w:hAnsi="Times New Roman" w:cs="Times New Roman"/>
          <w:sz w:val="24"/>
          <w:szCs w:val="24"/>
        </w:rPr>
        <w:t>. Having access to multiple neurons that are allocated to the same episode would create the opportunity to ask more nuanced questions. If a cue does not initiate memory retrieval, do some neurons reinstate their firing activity, but the activation is not sufficient to pattern complete the entire assembly? Is there a relationship between strength of assembly reinstatement and detail of episodic retrieval? Is there a specific reactivation order based on the memory cue, which would indicate that within an assembly, individual neurons are responsible for specific features within the episode. It is conceivable that depending on the hippocampal subfield these answers differ. For example, reactivation in the DG might be all-or-nothing (xx) while the auto associative structure of the CA3 (xx) allows for more graded reinstatement. As we lack sufficient coverage to record multiple neurons of one assembly that codes an episode, we cannot currently investigate these questions.</w:t>
      </w:r>
    </w:p>
    <w:p w14:paraId="4E6BC8B0" w14:textId="6FD1E24C" w:rsidR="001A7C63" w:rsidRPr="004D649D" w:rsidRDefault="001641DE" w:rsidP="004D649D">
      <w:pPr>
        <w:pStyle w:val="ListParagraph"/>
        <w:ind w:left="0"/>
        <w:rPr>
          <w:rFonts w:ascii="Times New Roman" w:hAnsi="Times New Roman" w:cs="Times New Roman"/>
          <w:sz w:val="24"/>
          <w:szCs w:val="24"/>
        </w:rPr>
      </w:pPr>
      <w:r w:rsidRPr="00A1232D">
        <w:rPr>
          <w:rFonts w:ascii="Times New Roman" w:hAnsi="Times New Roman" w:cs="Times New Roman"/>
          <w:sz w:val="24"/>
          <w:szCs w:val="24"/>
        </w:rPr>
        <w:t>Conversely</w:t>
      </w:r>
      <w:r w:rsidR="001A7C63" w:rsidRPr="00A1232D">
        <w:rPr>
          <w:rFonts w:ascii="Times New Roman" w:hAnsi="Times New Roman" w:cs="Times New Roman"/>
          <w:sz w:val="24"/>
          <w:szCs w:val="24"/>
        </w:rPr>
        <w:t xml:space="preserve">, pattern separation should allow the distinction of highly similar, but different episodes by assigning them to different </w:t>
      </w:r>
      <w:r w:rsidRPr="00A1232D">
        <w:rPr>
          <w:rFonts w:ascii="Times New Roman" w:hAnsi="Times New Roman" w:cs="Times New Roman"/>
          <w:sz w:val="24"/>
          <w:szCs w:val="24"/>
        </w:rPr>
        <w:t>I</w:t>
      </w:r>
      <w:r w:rsidR="001A7C63" w:rsidRPr="00A1232D">
        <w:rPr>
          <w:rFonts w:ascii="Times New Roman" w:hAnsi="Times New Roman" w:cs="Times New Roman"/>
          <w:sz w:val="24"/>
          <w:szCs w:val="24"/>
        </w:rPr>
        <w:t xml:space="preserve">ndex </w:t>
      </w:r>
      <w:r w:rsidRPr="00A1232D">
        <w:rPr>
          <w:rFonts w:ascii="Times New Roman" w:hAnsi="Times New Roman" w:cs="Times New Roman"/>
          <w:sz w:val="24"/>
          <w:szCs w:val="24"/>
        </w:rPr>
        <w:t>N</w:t>
      </w:r>
      <w:r w:rsidR="001A7C63" w:rsidRPr="00A1232D">
        <w:rPr>
          <w:rFonts w:ascii="Times New Roman" w:hAnsi="Times New Roman" w:cs="Times New Roman"/>
          <w:sz w:val="24"/>
          <w:szCs w:val="24"/>
        </w:rPr>
        <w:t>euron ensembles. We are unable to verify this using the current experiments because the images used in each episode do not overlap</w:t>
      </w:r>
      <w:commentRangeStart w:id="29"/>
      <w:commentRangeStart w:id="30"/>
      <w:commentRangeStart w:id="31"/>
      <w:r w:rsidR="00957D6C" w:rsidRPr="00A1232D">
        <w:rPr>
          <w:rFonts w:ascii="Times New Roman" w:hAnsi="Times New Roman" w:cs="Times New Roman"/>
          <w:sz w:val="24"/>
          <w:szCs w:val="24"/>
        </w:rPr>
        <w:t xml:space="preserve">. </w:t>
      </w:r>
      <w:commentRangeEnd w:id="29"/>
      <w:r w:rsidR="00372DF2" w:rsidRPr="00A1232D">
        <w:rPr>
          <w:rStyle w:val="CommentReference"/>
          <w:rFonts w:ascii="Times New Roman" w:hAnsi="Times New Roman" w:cs="Times New Roman"/>
          <w:sz w:val="24"/>
          <w:szCs w:val="24"/>
        </w:rPr>
        <w:commentReference w:id="29"/>
      </w:r>
      <w:commentRangeEnd w:id="30"/>
      <w:r w:rsidRPr="00A1232D">
        <w:rPr>
          <w:rStyle w:val="CommentReference"/>
          <w:rFonts w:ascii="Times New Roman" w:hAnsi="Times New Roman" w:cs="Times New Roman"/>
          <w:sz w:val="24"/>
          <w:szCs w:val="24"/>
        </w:rPr>
        <w:commentReference w:id="30"/>
      </w:r>
      <w:commentRangeEnd w:id="31"/>
      <w:r w:rsidR="00923B84">
        <w:rPr>
          <w:rStyle w:val="CommentReference"/>
        </w:rPr>
        <w:commentReference w:id="31"/>
      </w:r>
    </w:p>
    <w:p w14:paraId="5DD66709" w14:textId="1BA75554" w:rsidR="00F04924" w:rsidRPr="00A1232D" w:rsidRDefault="00F04924" w:rsidP="004D649D">
      <w:pPr>
        <w:ind w:firstLine="720"/>
        <w:rPr>
          <w:rFonts w:ascii="Times New Roman" w:hAnsi="Times New Roman" w:cs="Times New Roman"/>
          <w:sz w:val="24"/>
          <w:szCs w:val="24"/>
        </w:rPr>
      </w:pPr>
      <w:r w:rsidRPr="004D649D">
        <w:rPr>
          <w:rFonts w:ascii="Times New Roman" w:hAnsi="Times New Roman" w:cs="Times New Roman"/>
          <w:sz w:val="24"/>
          <w:szCs w:val="24"/>
        </w:rPr>
        <w:t>Another important question</w:t>
      </w:r>
      <w:r w:rsidRPr="00A1232D">
        <w:rPr>
          <w:rFonts w:ascii="Times New Roman" w:hAnsi="Times New Roman" w:cs="Times New Roman"/>
          <w:sz w:val="24"/>
          <w:szCs w:val="24"/>
        </w:rPr>
        <w:t xml:space="preserve"> is the stability of the ESN code over time and multiple retrievals. We expect ESNs to generally reinstate their firing pattern on all subsequent retrievals. However, it is possible that some ESNs drop out of the assembly that is allocated to a given episode, which would lead to some variance. Patients in our studies retrieved every episode only once, so we cannot investigate this question. We are currently </w:t>
      </w:r>
      <w:r w:rsidRPr="00A1232D">
        <w:rPr>
          <w:rFonts w:ascii="Times New Roman" w:hAnsi="Times New Roman" w:cs="Times New Roman"/>
          <w:sz w:val="24"/>
          <w:szCs w:val="24"/>
        </w:rPr>
        <w:lastRenderedPageBreak/>
        <w:t>running an experiment where each episode is retrieved multiple times but will not have a complete dataset in the foreseeable future.</w:t>
      </w:r>
    </w:p>
    <w:p w14:paraId="74AA5044" w14:textId="0988DC50" w:rsidR="000136A9" w:rsidRDefault="00FD239E" w:rsidP="004D649D">
      <w:pPr>
        <w:rPr>
          <w:rFonts w:ascii="Times New Roman" w:hAnsi="Times New Roman" w:cs="Times New Roman"/>
          <w:sz w:val="24"/>
          <w:szCs w:val="24"/>
        </w:rPr>
      </w:pPr>
      <w:r w:rsidRPr="00A1232D">
        <w:rPr>
          <w:rFonts w:ascii="Times New Roman" w:hAnsi="Times New Roman" w:cs="Times New Roman"/>
          <w:sz w:val="24"/>
          <w:szCs w:val="24"/>
        </w:rPr>
        <w:t>An interesting related endeavour</w:t>
      </w:r>
      <w:r w:rsidR="00F04924" w:rsidRPr="00A1232D">
        <w:rPr>
          <w:rFonts w:ascii="Times New Roman" w:hAnsi="Times New Roman" w:cs="Times New Roman"/>
          <w:sz w:val="24"/>
          <w:szCs w:val="24"/>
        </w:rPr>
        <w:t xml:space="preserve"> </w:t>
      </w:r>
      <w:r w:rsidRPr="00A1232D">
        <w:rPr>
          <w:rFonts w:ascii="Times New Roman" w:hAnsi="Times New Roman" w:cs="Times New Roman"/>
          <w:sz w:val="24"/>
          <w:szCs w:val="24"/>
        </w:rPr>
        <w:t xml:space="preserve">is exploring </w:t>
      </w:r>
      <w:r w:rsidR="00F04924" w:rsidRPr="00A1232D">
        <w:rPr>
          <w:rFonts w:ascii="Times New Roman" w:hAnsi="Times New Roman" w:cs="Times New Roman"/>
          <w:sz w:val="24"/>
          <w:szCs w:val="24"/>
        </w:rPr>
        <w:t xml:space="preserve">the stability of ESNs over time. </w:t>
      </w:r>
      <w:r w:rsidR="003B42B6" w:rsidRPr="00A1232D">
        <w:rPr>
          <w:rFonts w:ascii="Times New Roman" w:hAnsi="Times New Roman" w:cs="Times New Roman"/>
          <w:sz w:val="24"/>
          <w:szCs w:val="24"/>
        </w:rPr>
        <w:t xml:space="preserve">Are memory traces (as evidenced by ESN firing and HFP increases) systematically reactivated during the </w:t>
      </w:r>
      <w:r w:rsidRPr="00A1232D">
        <w:rPr>
          <w:rFonts w:ascii="Times New Roman" w:hAnsi="Times New Roman" w:cs="Times New Roman"/>
          <w:sz w:val="24"/>
          <w:szCs w:val="24"/>
        </w:rPr>
        <w:t xml:space="preserve">periods of (extended) </w:t>
      </w:r>
      <w:r w:rsidR="003B42B6" w:rsidRPr="00A1232D">
        <w:rPr>
          <w:rFonts w:ascii="Times New Roman" w:hAnsi="Times New Roman" w:cs="Times New Roman"/>
          <w:sz w:val="24"/>
          <w:szCs w:val="24"/>
        </w:rPr>
        <w:t>consolidation</w:t>
      </w:r>
      <w:r w:rsidRPr="00A1232D">
        <w:rPr>
          <w:rFonts w:ascii="Times New Roman" w:hAnsi="Times New Roman" w:cs="Times New Roman"/>
          <w:sz w:val="24"/>
          <w:szCs w:val="24"/>
        </w:rPr>
        <w:t xml:space="preserve">? </w:t>
      </w:r>
      <w:r w:rsidR="003B42B6" w:rsidRPr="00A1232D">
        <w:rPr>
          <w:rFonts w:ascii="Times New Roman" w:hAnsi="Times New Roman" w:cs="Times New Roman"/>
          <w:sz w:val="24"/>
          <w:szCs w:val="24"/>
        </w:rPr>
        <w:t xml:space="preserve">In this context, sleep is of particular interest as numerous studies suggest it has a role in memory consolidation by reactivating previous experiences (Schreiner et al., 2021 10.1038/s41467-021-23520-2; Kolibius et al., 2021; Born et al., doi.org/10.1177/1073858406292647). </w:t>
      </w:r>
      <w:r w:rsidR="00F04924" w:rsidRPr="00A1232D">
        <w:rPr>
          <w:rFonts w:ascii="Times New Roman" w:hAnsi="Times New Roman" w:cs="Times New Roman"/>
          <w:sz w:val="24"/>
          <w:szCs w:val="24"/>
        </w:rPr>
        <w:t xml:space="preserve">Do ESNs reliably reinstate a memory </w:t>
      </w:r>
      <w:r w:rsidRPr="00A1232D">
        <w:rPr>
          <w:rFonts w:ascii="Times New Roman" w:hAnsi="Times New Roman" w:cs="Times New Roman"/>
          <w:sz w:val="24"/>
          <w:szCs w:val="24"/>
        </w:rPr>
        <w:t>days and weeks</w:t>
      </w:r>
      <w:r w:rsidR="00F04924" w:rsidRPr="00A1232D">
        <w:rPr>
          <w:rFonts w:ascii="Times New Roman" w:hAnsi="Times New Roman" w:cs="Times New Roman"/>
          <w:sz w:val="24"/>
          <w:szCs w:val="24"/>
        </w:rPr>
        <w:t xml:space="preserve"> after memory encoding? Note, that it is a separate question whether the hippocampus in general stays involved in older memories (multiple trace xx) or not (systems consolidation/two stage xx). This is because it is conceivable that the </w:t>
      </w:r>
      <w:r w:rsidR="009A0030" w:rsidRPr="00A1232D">
        <w:rPr>
          <w:rFonts w:ascii="Times New Roman" w:hAnsi="Times New Roman" w:cs="Times New Roman"/>
          <w:sz w:val="24"/>
          <w:szCs w:val="24"/>
        </w:rPr>
        <w:t>original</w:t>
      </w:r>
      <w:r w:rsidR="00F04924" w:rsidRPr="00A1232D">
        <w:rPr>
          <w:rFonts w:ascii="Times New Roman" w:hAnsi="Times New Roman" w:cs="Times New Roman"/>
          <w:sz w:val="24"/>
          <w:szCs w:val="24"/>
        </w:rPr>
        <w:t xml:space="preserve"> memory trace is transformed during the consolidation period between encoding and retrieval, meaning the initially allocated neurons have been replaced by other neurons or pruned. It is easy in this case to erroneously infer that the hippocampus becomes redundant in retrieving a distant episodic memory when in reality the hippocampal memory trace persists in an altered form (i.e., </w:t>
      </w:r>
      <w:r w:rsidR="009A0030" w:rsidRPr="00A1232D">
        <w:rPr>
          <w:rFonts w:ascii="Times New Roman" w:hAnsi="Times New Roman" w:cs="Times New Roman"/>
          <w:sz w:val="24"/>
          <w:szCs w:val="24"/>
        </w:rPr>
        <w:t xml:space="preserve">consisting of </w:t>
      </w:r>
      <w:r w:rsidR="00F04924" w:rsidRPr="00A1232D">
        <w:rPr>
          <w:rFonts w:ascii="Times New Roman" w:hAnsi="Times New Roman" w:cs="Times New Roman"/>
          <w:sz w:val="24"/>
          <w:szCs w:val="24"/>
        </w:rPr>
        <w:t>fewer or other neurons). In light of this, being able to record more single neurons or even multiple ESNs that reinstate the same episode would be especially insightful. In absence of this possibility our findings that episode reinstatement concurs with HFP increases could be used to investigate the stability of a memory code and the continuous involvement of the hippocampus in episodic memories. As a proxy of much broader neural firing HFP is likely robust to a drop out of some of the initially allocated neurons.</w:t>
      </w:r>
    </w:p>
    <w:p w14:paraId="6278AAEC" w14:textId="77777777" w:rsidR="004D649D" w:rsidRPr="00A1232D" w:rsidRDefault="004D649D" w:rsidP="004D649D">
      <w:pPr>
        <w:rPr>
          <w:rFonts w:ascii="Times New Roman" w:hAnsi="Times New Roman" w:cs="Times New Roman"/>
          <w:sz w:val="24"/>
          <w:szCs w:val="24"/>
        </w:rPr>
      </w:pPr>
    </w:p>
    <w:p w14:paraId="03DF308C" w14:textId="7478C588" w:rsidR="00FF7F34" w:rsidRPr="00A1232D" w:rsidRDefault="00FF7F34" w:rsidP="00FF7F34">
      <w:pPr>
        <w:pStyle w:val="ListParagraph"/>
        <w:ind w:left="0"/>
        <w:rPr>
          <w:rFonts w:ascii="Times New Roman" w:hAnsi="Times New Roman" w:cs="Times New Roman"/>
          <w:sz w:val="24"/>
          <w:szCs w:val="24"/>
        </w:rPr>
      </w:pPr>
      <w:r w:rsidRPr="00FF7F34">
        <w:rPr>
          <w:rFonts w:ascii="Times New Roman" w:hAnsi="Times New Roman" w:cs="Times New Roman"/>
          <w:sz w:val="24"/>
          <w:szCs w:val="24"/>
        </w:rPr>
        <w:t xml:space="preserve">Information flow between hippocampus and </w:t>
      </w:r>
      <w:ins w:id="32" w:author="Luca Kolibius (PGR)" w:date="2023-01-27T13:27:00Z">
        <w:r w:rsidR="00D522FC">
          <w:rPr>
            <w:rFonts w:ascii="Times New Roman" w:hAnsi="Times New Roman" w:cs="Times New Roman"/>
            <w:sz w:val="24"/>
            <w:szCs w:val="24"/>
          </w:rPr>
          <w:t>neo</w:t>
        </w:r>
      </w:ins>
      <w:r w:rsidRPr="00FF7F34">
        <w:rPr>
          <w:rFonts w:ascii="Times New Roman" w:hAnsi="Times New Roman" w:cs="Times New Roman"/>
          <w:sz w:val="24"/>
          <w:szCs w:val="24"/>
        </w:rPr>
        <w:t>cortex</w:t>
      </w:r>
    </w:p>
    <w:p w14:paraId="58FFC416" w14:textId="553573A2" w:rsidR="009A0030" w:rsidRPr="004D649D" w:rsidRDefault="00FF7F34" w:rsidP="00FF7F34">
      <w:pPr>
        <w:pStyle w:val="ListParagraph"/>
        <w:ind w:left="0"/>
        <w:rPr>
          <w:rFonts w:ascii="Times New Roman" w:hAnsi="Times New Roman" w:cs="Times New Roman"/>
          <w:sz w:val="24"/>
          <w:szCs w:val="24"/>
        </w:rPr>
      </w:pPr>
      <w:r w:rsidRPr="00FF7F34">
        <w:rPr>
          <w:rFonts w:ascii="Times New Roman" w:hAnsi="Times New Roman" w:cs="Times New Roman"/>
          <w:sz w:val="24"/>
          <w:szCs w:val="24"/>
        </w:rPr>
        <w:t>A central part of the indexing theory is that ongoing cortical activation is bound by neurons in the hippocampus which project back and reactivate the initial cortical pattern during successful retrieval. There are several hurdles in showing this empirically. One is a low spatial coverage of implanted electrodes</w:t>
      </w:r>
      <w:ins w:id="33" w:author="Simon Hanslmayr" w:date="2023-01-26T11:53:00Z">
        <w:r w:rsidR="00A94160">
          <w:rPr>
            <w:rFonts w:ascii="Times New Roman" w:hAnsi="Times New Roman" w:cs="Times New Roman"/>
            <w:sz w:val="24"/>
            <w:szCs w:val="24"/>
          </w:rPr>
          <w:t>, which,</w:t>
        </w:r>
      </w:ins>
      <w:r w:rsidRPr="00FF7F34">
        <w:rPr>
          <w:rFonts w:ascii="Times New Roman" w:hAnsi="Times New Roman" w:cs="Times New Roman"/>
          <w:sz w:val="24"/>
          <w:szCs w:val="24"/>
        </w:rPr>
        <w:t xml:space="preserve"> </w:t>
      </w:r>
      <w:del w:id="34" w:author="Simon Hanslmayr" w:date="2023-01-26T11:54:00Z">
        <w:r w:rsidRPr="00FF7F34" w:rsidDel="00A94160">
          <w:rPr>
            <w:rFonts w:ascii="Times New Roman" w:hAnsi="Times New Roman" w:cs="Times New Roman"/>
            <w:sz w:val="24"/>
            <w:szCs w:val="24"/>
          </w:rPr>
          <w:delText xml:space="preserve">that is </w:delText>
        </w:r>
      </w:del>
      <w:r w:rsidRPr="00FF7F34">
        <w:rPr>
          <w:rFonts w:ascii="Times New Roman" w:hAnsi="Times New Roman" w:cs="Times New Roman"/>
          <w:sz w:val="24"/>
          <w:szCs w:val="24"/>
        </w:rPr>
        <w:t xml:space="preserve">on top of </w:t>
      </w:r>
      <w:ins w:id="35" w:author="Simon Hanslmayr" w:date="2023-01-26T11:54:00Z">
        <w:r w:rsidR="00A94160">
          <w:rPr>
            <w:rFonts w:ascii="Times New Roman" w:hAnsi="Times New Roman" w:cs="Times New Roman"/>
            <w:sz w:val="24"/>
            <w:szCs w:val="24"/>
          </w:rPr>
          <w:t>that, is</w:t>
        </w:r>
      </w:ins>
      <w:del w:id="36" w:author="Simon Hanslmayr" w:date="2023-01-26T11:54:00Z">
        <w:r w:rsidRPr="00FF7F34" w:rsidDel="00A94160">
          <w:rPr>
            <w:rFonts w:ascii="Times New Roman" w:hAnsi="Times New Roman" w:cs="Times New Roman"/>
            <w:sz w:val="24"/>
            <w:szCs w:val="24"/>
          </w:rPr>
          <w:delText>that</w:delText>
        </w:r>
      </w:del>
      <w:r w:rsidRPr="00FF7F34">
        <w:rPr>
          <w:rFonts w:ascii="Times New Roman" w:hAnsi="Times New Roman" w:cs="Times New Roman"/>
          <w:sz w:val="24"/>
          <w:szCs w:val="24"/>
        </w:rPr>
        <w:t xml:space="preserve"> different for each patient </w:t>
      </w:r>
      <w:r w:rsidR="009A0030" w:rsidRPr="004D649D">
        <w:rPr>
          <w:rFonts w:ascii="Times New Roman" w:hAnsi="Times New Roman" w:cs="Times New Roman"/>
          <w:sz w:val="24"/>
          <w:szCs w:val="24"/>
        </w:rPr>
        <w:t xml:space="preserve">as </w:t>
      </w:r>
      <w:r w:rsidRPr="00FF7F34">
        <w:rPr>
          <w:rFonts w:ascii="Times New Roman" w:hAnsi="Times New Roman" w:cs="Times New Roman"/>
          <w:sz w:val="24"/>
          <w:szCs w:val="24"/>
        </w:rPr>
        <w:t xml:space="preserve">not all patients have electrodes in the same part of the hippocampus or </w:t>
      </w:r>
      <w:ins w:id="37" w:author="Luca Kolibius (PGR)" w:date="2023-01-27T13:27:00Z">
        <w:r w:rsidR="00D522FC">
          <w:rPr>
            <w:rFonts w:ascii="Times New Roman" w:hAnsi="Times New Roman" w:cs="Times New Roman"/>
            <w:sz w:val="24"/>
            <w:szCs w:val="24"/>
          </w:rPr>
          <w:t>neo</w:t>
        </w:r>
      </w:ins>
      <w:commentRangeStart w:id="38"/>
      <w:r w:rsidRPr="00FF7F34">
        <w:rPr>
          <w:rFonts w:ascii="Times New Roman" w:hAnsi="Times New Roman" w:cs="Times New Roman"/>
          <w:sz w:val="24"/>
          <w:szCs w:val="24"/>
        </w:rPr>
        <w:t>cortex</w:t>
      </w:r>
      <w:commentRangeEnd w:id="38"/>
      <w:r w:rsidR="00FD3DA7">
        <w:rPr>
          <w:rStyle w:val="CommentReference"/>
        </w:rPr>
        <w:commentReference w:id="38"/>
      </w:r>
      <w:ins w:id="39" w:author="Luca Kolibius (PGR)" w:date="2023-01-27T13:27:00Z">
        <w:r w:rsidR="00D522FC">
          <w:rPr>
            <w:rFonts w:ascii="Times New Roman" w:hAnsi="Times New Roman" w:cs="Times New Roman"/>
            <w:sz w:val="24"/>
            <w:szCs w:val="24"/>
          </w:rPr>
          <w:t xml:space="preserve"> (</w:t>
        </w:r>
      </w:ins>
      <w:ins w:id="40" w:author="Luca Kolibius (PGR)" w:date="2023-01-27T13:31:00Z">
        <w:r w:rsidR="00D522FC">
          <w:rPr>
            <w:rFonts w:ascii="Times New Roman" w:hAnsi="Times New Roman" w:cs="Times New Roman"/>
            <w:sz w:val="24"/>
            <w:szCs w:val="24"/>
          </w:rPr>
          <w:t>referred to as the</w:t>
        </w:r>
      </w:ins>
      <w:ins w:id="41" w:author="Luca Kolibius (PGR)" w:date="2023-01-27T13:27:00Z">
        <w:r w:rsidR="00D522FC">
          <w:rPr>
            <w:rFonts w:ascii="Times New Roman" w:hAnsi="Times New Roman" w:cs="Times New Roman"/>
            <w:sz w:val="24"/>
            <w:szCs w:val="24"/>
          </w:rPr>
          <w:t xml:space="preserve"> cortex </w:t>
        </w:r>
      </w:ins>
      <w:ins w:id="42" w:author="Luca Kolibius (PGR)" w:date="2023-01-27T13:31:00Z">
        <w:r w:rsidR="00D522FC">
          <w:rPr>
            <w:rFonts w:ascii="Times New Roman" w:hAnsi="Times New Roman" w:cs="Times New Roman"/>
            <w:sz w:val="24"/>
            <w:szCs w:val="24"/>
          </w:rPr>
          <w:t>from this point onwards</w:t>
        </w:r>
      </w:ins>
      <w:ins w:id="43" w:author="Luca Kolibius (PGR)" w:date="2023-01-27T13:27:00Z">
        <w:r w:rsidR="00D522FC">
          <w:rPr>
            <w:rFonts w:ascii="Times New Roman" w:hAnsi="Times New Roman" w:cs="Times New Roman"/>
            <w:sz w:val="24"/>
            <w:szCs w:val="24"/>
          </w:rPr>
          <w:t>)</w:t>
        </w:r>
      </w:ins>
      <w:r w:rsidRPr="00FF7F34">
        <w:rPr>
          <w:rFonts w:ascii="Times New Roman" w:hAnsi="Times New Roman" w:cs="Times New Roman"/>
          <w:sz w:val="24"/>
          <w:szCs w:val="24"/>
        </w:rPr>
        <w:t xml:space="preserve">. Apart from that, the number of ESNs per patient is low. These concerns should not deter the curious reader, but merely caution to the difficulty of the task. </w:t>
      </w:r>
    </w:p>
    <w:p w14:paraId="34E73316" w14:textId="23AC12CB" w:rsidR="00FF7F34" w:rsidRPr="00FF7F34" w:rsidRDefault="003A7F2E" w:rsidP="00FF7F34">
      <w:pPr>
        <w:pStyle w:val="ListParagraph"/>
        <w:ind w:left="0"/>
        <w:rPr>
          <w:rFonts w:ascii="Times New Roman" w:hAnsi="Times New Roman" w:cs="Times New Roman"/>
          <w:sz w:val="24"/>
          <w:szCs w:val="24"/>
        </w:rPr>
      </w:pPr>
      <w:r w:rsidRPr="004D649D">
        <w:rPr>
          <w:rFonts w:ascii="Times New Roman" w:hAnsi="Times New Roman" w:cs="Times New Roman"/>
          <w:sz w:val="24"/>
          <w:szCs w:val="24"/>
        </w:rPr>
        <w:t xml:space="preserve">A persisting problem has been discerning periods of memory reinstatement from background activity. One approach to this problem might be combining high frequency activity with concurrent ESN firing, which could serve as a more accurate indicator of memory reinstatement. A second approach is to correlate the instantaneous firing rate of </w:t>
      </w:r>
      <w:r w:rsidRPr="004D649D">
        <w:rPr>
          <w:rFonts w:ascii="Times New Roman" w:hAnsi="Times New Roman" w:cs="Times New Roman"/>
          <w:sz w:val="24"/>
          <w:szCs w:val="24"/>
        </w:rPr>
        <w:lastRenderedPageBreak/>
        <w:t xml:space="preserve">ESNs or HFP with the output of a classifier (e.g., a linear discriminant analysis), which represents a retrieved memory in the </w:t>
      </w:r>
      <w:ins w:id="44" w:author="Simon Hanslmayr" w:date="2023-01-26T11:55:00Z">
        <w:del w:id="45" w:author="Luca Kolibius (PGR)" w:date="2023-01-27T13:32:00Z">
          <w:r w:rsidR="00E02AE4" w:rsidDel="00D522FC">
            <w:rPr>
              <w:rFonts w:ascii="Times New Roman" w:hAnsi="Times New Roman" w:cs="Times New Roman"/>
              <w:sz w:val="24"/>
              <w:szCs w:val="24"/>
            </w:rPr>
            <w:delText>neo</w:delText>
          </w:r>
        </w:del>
      </w:ins>
      <w:r w:rsidRPr="004D649D">
        <w:rPr>
          <w:rFonts w:ascii="Times New Roman" w:hAnsi="Times New Roman" w:cs="Times New Roman"/>
          <w:sz w:val="24"/>
          <w:szCs w:val="24"/>
        </w:rPr>
        <w:t xml:space="preserve">cortex. </w:t>
      </w:r>
      <w:commentRangeStart w:id="46"/>
      <w:ins w:id="47" w:author="Luca Kolibius (PGR)" w:date="2023-01-27T14:11:00Z">
        <w:r w:rsidR="0037362E" w:rsidRPr="0037362E">
          <w:rPr>
            <w:rFonts w:ascii="Times New Roman" w:hAnsi="Times New Roman" w:cs="Times New Roman"/>
            <w:sz w:val="24"/>
            <w:szCs w:val="24"/>
          </w:rPr>
          <w:t>This is preferable over computing the classifier evidence at each individual spike which would assume that each spike leads to memory reinstatement. Especially in neurons that spike frequently each spike might only reflect baseline firing</w:t>
        </w:r>
      </w:ins>
      <w:commentRangeEnd w:id="46"/>
      <w:ins w:id="48" w:author="Luca Kolibius (PGR)" w:date="2023-01-27T14:12:00Z">
        <w:r w:rsidR="0037362E">
          <w:rPr>
            <w:rStyle w:val="CommentReference"/>
          </w:rPr>
          <w:commentReference w:id="46"/>
        </w:r>
      </w:ins>
      <w:ins w:id="49" w:author="Luca Kolibius (PGR)" w:date="2023-01-27T14:11:00Z">
        <w:r w:rsidR="0037362E" w:rsidRPr="0037362E">
          <w:rPr>
            <w:rFonts w:ascii="Times New Roman" w:hAnsi="Times New Roman" w:cs="Times New Roman"/>
            <w:sz w:val="24"/>
            <w:szCs w:val="24"/>
          </w:rPr>
          <w:t xml:space="preserve">. </w:t>
        </w:r>
      </w:ins>
      <w:commentRangeStart w:id="50"/>
      <w:del w:id="51" w:author="Luca Kolibius (PGR)" w:date="2023-01-27T14:11:00Z">
        <w:r w:rsidRPr="004D649D" w:rsidDel="0037362E">
          <w:rPr>
            <w:rFonts w:ascii="Times New Roman" w:hAnsi="Times New Roman" w:cs="Times New Roman"/>
            <w:sz w:val="24"/>
            <w:szCs w:val="24"/>
          </w:rPr>
          <w:delText xml:space="preserve">This is preferable to computing the classifier evidence at each individual spike because this makes it difficult to compare ESNs with vastly different firing rates and also introduces problems during spike bursts (effectively smoothing of the classifier output). </w:delText>
        </w:r>
        <w:commentRangeEnd w:id="50"/>
        <w:r w:rsidR="005355A9" w:rsidDel="0037362E">
          <w:rPr>
            <w:rStyle w:val="CommentReference"/>
          </w:rPr>
          <w:commentReference w:id="50"/>
        </w:r>
      </w:del>
      <w:r w:rsidRPr="004D649D">
        <w:rPr>
          <w:rFonts w:ascii="Times New Roman" w:hAnsi="Times New Roman" w:cs="Times New Roman"/>
          <w:sz w:val="24"/>
          <w:szCs w:val="24"/>
        </w:rPr>
        <w:t xml:space="preserve">A larger increase in instantaneous firing rate would also be easier to discern from baseline firing using a thresholding procedure and could be used as a marker for memory reinstatement. </w:t>
      </w:r>
      <w:ins w:id="52" w:author="Luca Kolibius (PGR)" w:date="2023-01-27T14:17:00Z">
        <w:r w:rsidR="0037362E" w:rsidRPr="0037362E">
          <w:rPr>
            <w:rFonts w:ascii="Times New Roman" w:hAnsi="Times New Roman" w:cs="Times New Roman"/>
            <w:sz w:val="24"/>
            <w:szCs w:val="24"/>
          </w:rPr>
          <w:t>A third way to detect memory reinstatement would be to apply a time-based causality measure (e.g., Granger causality</w:t>
        </w:r>
      </w:ins>
      <w:ins w:id="53" w:author="Luca Kolibius (PGR)" w:date="2023-01-27T14:22:00Z">
        <w:r w:rsidR="00E160BF">
          <w:rPr>
            <w:rFonts w:ascii="Times New Roman" w:hAnsi="Times New Roman" w:cs="Times New Roman"/>
            <w:sz w:val="24"/>
            <w:szCs w:val="24"/>
          </w:rPr>
          <w:t xml:space="preserve">, </w:t>
        </w:r>
      </w:ins>
      <w:ins w:id="54" w:author="Luca Kolibius (PGR)" w:date="2023-01-27T14:23:00Z">
        <w:r w:rsidR="00E160BF" w:rsidRPr="00E160BF">
          <w:rPr>
            <w:rPrChange w:id="55" w:author="Luca Kolibius (PGR)" w:date="2023-01-27T14:23:00Z">
              <w:rPr>
                <w:rStyle w:val="Hyperlink"/>
                <w:rFonts w:ascii="Times New Roman" w:hAnsi="Times New Roman" w:cs="Times New Roman"/>
                <w:sz w:val="24"/>
                <w:szCs w:val="24"/>
              </w:rPr>
            </w:rPrChange>
          </w:rPr>
          <w:t>10.2307/1912791</w:t>
        </w:r>
      </w:ins>
      <w:ins w:id="56" w:author="Luca Kolibius (PGR)" w:date="2023-01-27T14:17:00Z">
        <w:r w:rsidR="0037362E" w:rsidRPr="0037362E">
          <w:rPr>
            <w:rFonts w:ascii="Times New Roman" w:hAnsi="Times New Roman" w:cs="Times New Roman"/>
            <w:sz w:val="24"/>
            <w:szCs w:val="24"/>
          </w:rPr>
          <w:t>, Phase Slope Index</w:t>
        </w:r>
      </w:ins>
      <w:ins w:id="57" w:author="Luca Kolibius (PGR)" w:date="2023-01-27T14:23:00Z">
        <w:r w:rsidR="00E160BF">
          <w:rPr>
            <w:rFonts w:ascii="Times New Roman" w:hAnsi="Times New Roman" w:cs="Times New Roman"/>
            <w:sz w:val="24"/>
            <w:szCs w:val="24"/>
          </w:rPr>
          <w:t xml:space="preserve">, </w:t>
        </w:r>
        <w:r w:rsidR="00E160BF" w:rsidRPr="00E160BF">
          <w:rPr>
            <w:rFonts w:ascii="Times New Roman" w:hAnsi="Times New Roman" w:cs="Times New Roman"/>
            <w:sz w:val="24"/>
            <w:szCs w:val="24"/>
          </w:rPr>
          <w:t>10.1038/4531146b</w:t>
        </w:r>
      </w:ins>
      <w:ins w:id="58" w:author="Luca Kolibius (PGR)" w:date="2023-01-27T14:17:00Z">
        <w:r w:rsidR="0037362E" w:rsidRPr="0037362E">
          <w:rPr>
            <w:rFonts w:ascii="Times New Roman" w:hAnsi="Times New Roman" w:cs="Times New Roman"/>
            <w:sz w:val="24"/>
            <w:szCs w:val="24"/>
          </w:rPr>
          <w:t xml:space="preserve">) on shorter data segments during the retrieval phase, when information is thought to flow from the hippocampus to the cortex </w:t>
        </w:r>
      </w:ins>
      <w:del w:id="59" w:author="Luca Kolibius (PGR)" w:date="2023-01-27T14:17:00Z">
        <w:r w:rsidR="00214F00" w:rsidRPr="004D649D" w:rsidDel="0037362E">
          <w:rPr>
            <w:rFonts w:ascii="Times New Roman" w:hAnsi="Times New Roman" w:cs="Times New Roman"/>
            <w:sz w:val="24"/>
            <w:szCs w:val="24"/>
          </w:rPr>
          <w:delText xml:space="preserve">A third way to detect memory reinstatement would be to apply a </w:delText>
        </w:r>
        <w:commentRangeStart w:id="60"/>
        <w:r w:rsidR="00214F00" w:rsidRPr="004D649D" w:rsidDel="0037362E">
          <w:rPr>
            <w:rFonts w:ascii="Times New Roman" w:hAnsi="Times New Roman" w:cs="Times New Roman"/>
            <w:sz w:val="24"/>
            <w:szCs w:val="24"/>
          </w:rPr>
          <w:delText xml:space="preserve">Granger causality </w:delText>
        </w:r>
        <w:commentRangeEnd w:id="60"/>
        <w:r w:rsidR="00D77A3A" w:rsidDel="0037362E">
          <w:rPr>
            <w:rStyle w:val="CommentReference"/>
          </w:rPr>
          <w:commentReference w:id="60"/>
        </w:r>
        <w:r w:rsidR="00214F00" w:rsidRPr="004D649D" w:rsidDel="0037362E">
          <w:rPr>
            <w:rFonts w:ascii="Times New Roman" w:hAnsi="Times New Roman" w:cs="Times New Roman"/>
            <w:sz w:val="24"/>
            <w:szCs w:val="24"/>
          </w:rPr>
          <w:delText xml:space="preserve">test on shorter data segments during the retrieval phase, when information is thought to flow from the hippocampus to the cortex </w:delText>
        </w:r>
      </w:del>
      <w:r w:rsidR="00214F00" w:rsidRPr="004D649D">
        <w:rPr>
          <w:rFonts w:ascii="Times New Roman" w:hAnsi="Times New Roman" w:cs="Times New Roman"/>
          <w:sz w:val="24"/>
          <w:szCs w:val="24"/>
        </w:rPr>
        <w:t>(</w:t>
      </w:r>
      <w:del w:id="61" w:author="Luca Kolibius (PGR)" w:date="2023-01-27T14:17:00Z">
        <w:r w:rsidR="00214F00" w:rsidRPr="004D649D" w:rsidDel="0037362E">
          <w:rPr>
            <w:rFonts w:ascii="Times New Roman" w:hAnsi="Times New Roman" w:cs="Times New Roman"/>
            <w:sz w:val="24"/>
            <w:szCs w:val="24"/>
          </w:rPr>
          <w:delText>and vice versa during encoding;</w:delText>
        </w:r>
      </w:del>
      <w:del w:id="62" w:author="Luca Kolibius (PGR)" w:date="2023-01-27T14:18:00Z">
        <w:r w:rsidR="00214F00" w:rsidRPr="004D649D" w:rsidDel="0037362E">
          <w:rPr>
            <w:rFonts w:ascii="Times New Roman" w:hAnsi="Times New Roman" w:cs="Times New Roman"/>
            <w:sz w:val="24"/>
            <w:szCs w:val="24"/>
          </w:rPr>
          <w:delText xml:space="preserve"> </w:delText>
        </w:r>
      </w:del>
      <w:r w:rsidR="00214F00" w:rsidRPr="004D649D">
        <w:rPr>
          <w:rFonts w:ascii="Times New Roman" w:hAnsi="Times New Roman" w:cs="Times New Roman"/>
          <w:sz w:val="24"/>
          <w:szCs w:val="24"/>
        </w:rPr>
        <w:t>xx). Segments</w:t>
      </w:r>
      <w:ins w:id="63" w:author="Luca Kolibius (PGR)" w:date="2023-01-27T14:17:00Z">
        <w:r w:rsidR="0037362E">
          <w:rPr>
            <w:rFonts w:ascii="Times New Roman" w:hAnsi="Times New Roman" w:cs="Times New Roman"/>
            <w:sz w:val="24"/>
            <w:szCs w:val="24"/>
          </w:rPr>
          <w:t xml:space="preserve"> in which</w:t>
        </w:r>
      </w:ins>
      <w:del w:id="64" w:author="Luca Kolibius (PGR)" w:date="2023-01-27T14:17:00Z">
        <w:r w:rsidR="00214F00" w:rsidRPr="004D649D" w:rsidDel="0037362E">
          <w:rPr>
            <w:rFonts w:ascii="Times New Roman" w:hAnsi="Times New Roman" w:cs="Times New Roman"/>
            <w:sz w:val="24"/>
            <w:szCs w:val="24"/>
          </w:rPr>
          <w:delText xml:space="preserve"> with a</w:delText>
        </w:r>
      </w:del>
      <w:r w:rsidR="00214F00" w:rsidRPr="004D649D">
        <w:rPr>
          <w:rFonts w:ascii="Times New Roman" w:hAnsi="Times New Roman" w:cs="Times New Roman"/>
          <w:sz w:val="24"/>
          <w:szCs w:val="24"/>
        </w:rPr>
        <w:t xml:space="preserve"> </w:t>
      </w:r>
      <w:del w:id="65" w:author="Luca Kolibius (PGR)" w:date="2023-01-27T14:17:00Z">
        <w:r w:rsidR="00214F00" w:rsidRPr="004D649D" w:rsidDel="0037362E">
          <w:rPr>
            <w:rFonts w:ascii="Times New Roman" w:hAnsi="Times New Roman" w:cs="Times New Roman"/>
            <w:sz w:val="24"/>
            <w:szCs w:val="24"/>
          </w:rPr>
          <w:delText xml:space="preserve">high Granger causality (i.e., where </w:delText>
        </w:r>
      </w:del>
      <w:r w:rsidR="00214F00" w:rsidRPr="004D649D">
        <w:rPr>
          <w:rFonts w:ascii="Times New Roman" w:hAnsi="Times New Roman" w:cs="Times New Roman"/>
          <w:sz w:val="24"/>
          <w:szCs w:val="24"/>
        </w:rPr>
        <w:t>activity in one area predicts the activity in the other</w:t>
      </w:r>
      <w:del w:id="66" w:author="Luca Kolibius (PGR)" w:date="2023-01-27T14:17:00Z">
        <w:r w:rsidR="00214F00" w:rsidRPr="004D649D" w:rsidDel="0037362E">
          <w:rPr>
            <w:rFonts w:ascii="Times New Roman" w:hAnsi="Times New Roman" w:cs="Times New Roman"/>
            <w:sz w:val="24"/>
            <w:szCs w:val="24"/>
          </w:rPr>
          <w:delText>)</w:delText>
        </w:r>
      </w:del>
      <w:r w:rsidR="00214F00" w:rsidRPr="004D649D">
        <w:rPr>
          <w:rFonts w:ascii="Times New Roman" w:hAnsi="Times New Roman" w:cs="Times New Roman"/>
          <w:sz w:val="24"/>
          <w:szCs w:val="24"/>
        </w:rPr>
        <w:t xml:space="preserve"> are likely timepoints at which memory retrieval occurs.</w:t>
      </w:r>
      <w:r w:rsidRPr="004D649D">
        <w:rPr>
          <w:rFonts w:ascii="Times New Roman" w:hAnsi="Times New Roman" w:cs="Times New Roman"/>
          <w:sz w:val="24"/>
          <w:szCs w:val="24"/>
        </w:rPr>
        <w:t xml:space="preserve"> </w:t>
      </w:r>
      <w:r w:rsidR="00FF7F34" w:rsidRPr="00FF7F34">
        <w:rPr>
          <w:rFonts w:ascii="Times New Roman" w:hAnsi="Times New Roman" w:cs="Times New Roman"/>
          <w:sz w:val="24"/>
          <w:szCs w:val="24"/>
        </w:rPr>
        <w:t xml:space="preserve">A fourth way would be to identify memory reinstatement in the </w:t>
      </w:r>
      <w:commentRangeStart w:id="67"/>
      <w:r w:rsidR="00FF7F34" w:rsidRPr="00FF7F34">
        <w:rPr>
          <w:rFonts w:ascii="Times New Roman" w:hAnsi="Times New Roman" w:cs="Times New Roman"/>
          <w:sz w:val="24"/>
          <w:szCs w:val="24"/>
        </w:rPr>
        <w:t xml:space="preserve">cortex </w:t>
      </w:r>
      <w:commentRangeEnd w:id="67"/>
      <w:r w:rsidR="00CF3EAF">
        <w:rPr>
          <w:rStyle w:val="CommentReference"/>
        </w:rPr>
        <w:commentReference w:id="67"/>
      </w:r>
      <w:r w:rsidR="00FF7F34" w:rsidRPr="00FF7F34">
        <w:rPr>
          <w:rFonts w:ascii="Times New Roman" w:hAnsi="Times New Roman" w:cs="Times New Roman"/>
          <w:sz w:val="24"/>
          <w:szCs w:val="24"/>
        </w:rPr>
        <w:t>through a classifier and reverse engineer the hippocampal activity pattern that induced it (e.g.</w:t>
      </w:r>
      <w:r w:rsidR="00A1232D" w:rsidRPr="004D649D">
        <w:rPr>
          <w:rFonts w:ascii="Times New Roman" w:hAnsi="Times New Roman" w:cs="Times New Roman"/>
          <w:sz w:val="24"/>
          <w:szCs w:val="24"/>
        </w:rPr>
        <w:t>,</w:t>
      </w:r>
      <w:r w:rsidR="00FF7F34" w:rsidRPr="00FF7F34">
        <w:rPr>
          <w:rFonts w:ascii="Times New Roman" w:hAnsi="Times New Roman" w:cs="Times New Roman"/>
          <w:sz w:val="24"/>
          <w:szCs w:val="24"/>
        </w:rPr>
        <w:t xml:space="preserve"> looking at the neural activity one second prior).</w:t>
      </w:r>
    </w:p>
    <w:p w14:paraId="24D7902F" w14:textId="36F57E6C" w:rsidR="00372DF2" w:rsidRDefault="00214F00" w:rsidP="00214F00">
      <w:pPr>
        <w:pStyle w:val="ListParagraph"/>
        <w:ind w:left="0"/>
        <w:rPr>
          <w:rFonts w:ascii="Times New Roman" w:hAnsi="Times New Roman" w:cs="Times New Roman"/>
          <w:sz w:val="24"/>
          <w:szCs w:val="24"/>
        </w:rPr>
      </w:pPr>
      <w:r w:rsidRPr="004D649D">
        <w:rPr>
          <w:rFonts w:ascii="Times New Roman" w:hAnsi="Times New Roman" w:cs="Times New Roman"/>
          <w:sz w:val="24"/>
          <w:szCs w:val="24"/>
        </w:rPr>
        <w:t>Finally, a fifth way would be applying a classifier to the hippocampal and cortical recordings separately and cross-correlate the two outputs or apply a Granger causality test. In this case one would not focus on the transfer of the signal as raw data, but rather the transfer of evidence for content that represents that memory. To complicate things further one may wish to use the instantaneous firing rate and/or data within the high frequency band instead of the unfiltered raw micro-/</w:t>
      </w:r>
      <w:proofErr w:type="spellStart"/>
      <w:r w:rsidRPr="004D649D">
        <w:rPr>
          <w:rFonts w:ascii="Times New Roman" w:hAnsi="Times New Roman" w:cs="Times New Roman"/>
          <w:sz w:val="24"/>
          <w:szCs w:val="24"/>
        </w:rPr>
        <w:t>macrowire</w:t>
      </w:r>
      <w:proofErr w:type="spellEnd"/>
      <w:r w:rsidRPr="004D649D">
        <w:rPr>
          <w:rFonts w:ascii="Times New Roman" w:hAnsi="Times New Roman" w:cs="Times New Roman"/>
          <w:sz w:val="24"/>
          <w:szCs w:val="24"/>
        </w:rPr>
        <w:t xml:space="preserve"> recordings as inputs to these analyses. To conclude, only future studies using other experimental designs and/or more advanced hardware will be able to ascertain whether ESNs are indeed Index Neurons. Until then, we must be satisfied to see a reinstatement of neural firing as an indicator of memory processing.</w:t>
      </w:r>
    </w:p>
    <w:p w14:paraId="02FFC629" w14:textId="77777777" w:rsidR="00214F00" w:rsidRPr="00A1232D" w:rsidRDefault="00214F00" w:rsidP="00214F00">
      <w:pPr>
        <w:pStyle w:val="ListParagraph"/>
        <w:ind w:left="0"/>
        <w:rPr>
          <w:rFonts w:ascii="Times New Roman" w:hAnsi="Times New Roman" w:cs="Times New Roman"/>
          <w:sz w:val="24"/>
          <w:szCs w:val="24"/>
        </w:rPr>
      </w:pPr>
    </w:p>
    <w:p w14:paraId="2805907A" w14:textId="752E19CC" w:rsidR="00957D6C" w:rsidRPr="00A1232D" w:rsidRDefault="00DB1651" w:rsidP="008226F4">
      <w:pPr>
        <w:rPr>
          <w:rFonts w:ascii="Times New Roman" w:hAnsi="Times New Roman" w:cs="Times New Roman"/>
          <w:sz w:val="24"/>
          <w:szCs w:val="24"/>
        </w:rPr>
      </w:pPr>
      <w:r w:rsidRPr="00A1232D">
        <w:rPr>
          <w:rFonts w:ascii="Times New Roman" w:hAnsi="Times New Roman" w:cs="Times New Roman"/>
          <w:sz w:val="24"/>
          <w:szCs w:val="24"/>
        </w:rPr>
        <w:t>On the origin of Concept Neurons</w:t>
      </w:r>
    </w:p>
    <w:p w14:paraId="4EC9B40F" w14:textId="58E939B7" w:rsidR="0093247B" w:rsidRDefault="004D649D" w:rsidP="008226F4">
      <w:pPr>
        <w:rPr>
          <w:rFonts w:ascii="Times New Roman" w:hAnsi="Times New Roman" w:cs="Times New Roman"/>
          <w:sz w:val="24"/>
          <w:szCs w:val="24"/>
        </w:rPr>
      </w:pPr>
      <w:r w:rsidRPr="004D649D">
        <w:rPr>
          <w:rFonts w:ascii="Times New Roman" w:hAnsi="Times New Roman" w:cs="Times New Roman"/>
          <w:sz w:val="24"/>
          <w:szCs w:val="24"/>
        </w:rPr>
        <w:t>Recent times have seen an explosion in neuron types. We find cells that code for spatial locations, such as place cells (xx) or grid cells (xx). More recently head direction cells and anker cells have been identified. In humans, neurons that code for specific concepts, so called Concept Neurons have been found consistently.</w:t>
      </w:r>
      <w:ins w:id="68" w:author="Simon Hanslmayr" w:date="2023-01-26T11:59:00Z">
        <w:r w:rsidR="00161A16">
          <w:rPr>
            <w:rFonts w:ascii="Times New Roman" w:hAnsi="Times New Roman" w:cs="Times New Roman"/>
            <w:sz w:val="24"/>
            <w:szCs w:val="24"/>
          </w:rPr>
          <w:t xml:space="preserve"> </w:t>
        </w:r>
      </w:ins>
      <w:r w:rsidRPr="004D649D">
        <w:rPr>
          <w:rFonts w:ascii="Times New Roman" w:hAnsi="Times New Roman" w:cs="Times New Roman"/>
          <w:sz w:val="24"/>
          <w:szCs w:val="24"/>
        </w:rPr>
        <w:t xml:space="preserve">Recent additions include novelty cells and familiarity cells (or neurons?) as well border and event cells (xx). In this work we introduced Episode Specific Neurons and added to this veritable </w:t>
      </w:r>
      <w:proofErr w:type="spellStart"/>
      <w:r w:rsidRPr="004D649D">
        <w:rPr>
          <w:rFonts w:ascii="Times New Roman" w:hAnsi="Times New Roman" w:cs="Times New Roman"/>
          <w:sz w:val="24"/>
          <w:szCs w:val="24"/>
        </w:rPr>
        <w:t>emba</w:t>
      </w:r>
      <w:r>
        <w:rPr>
          <w:rFonts w:ascii="Times New Roman" w:hAnsi="Times New Roman" w:cs="Times New Roman"/>
          <w:sz w:val="24"/>
          <w:szCs w:val="24"/>
        </w:rPr>
        <w:t>r</w:t>
      </w:r>
      <w:r w:rsidRPr="004D649D">
        <w:rPr>
          <w:rFonts w:ascii="Times New Roman" w:hAnsi="Times New Roman" w:cs="Times New Roman"/>
          <w:sz w:val="24"/>
          <w:szCs w:val="24"/>
        </w:rPr>
        <w:t>ras</w:t>
      </w:r>
      <w:proofErr w:type="spellEnd"/>
      <w:r w:rsidRPr="004D649D">
        <w:rPr>
          <w:rFonts w:ascii="Times New Roman" w:hAnsi="Times New Roman" w:cs="Times New Roman"/>
          <w:sz w:val="24"/>
          <w:szCs w:val="24"/>
        </w:rPr>
        <w:t xml:space="preserve"> de richesse. </w:t>
      </w:r>
      <w:commentRangeStart w:id="69"/>
      <w:r w:rsidRPr="004D649D">
        <w:rPr>
          <w:rFonts w:ascii="Times New Roman" w:hAnsi="Times New Roman" w:cs="Times New Roman"/>
          <w:sz w:val="24"/>
          <w:szCs w:val="24"/>
        </w:rPr>
        <w:t xml:space="preserve">We </w:t>
      </w:r>
      <w:commentRangeEnd w:id="69"/>
      <w:r w:rsidR="00796117">
        <w:rPr>
          <w:rStyle w:val="CommentReference"/>
        </w:rPr>
        <w:commentReference w:id="69"/>
      </w:r>
      <w:r w:rsidRPr="004D649D">
        <w:rPr>
          <w:rFonts w:ascii="Times New Roman" w:hAnsi="Times New Roman" w:cs="Times New Roman"/>
          <w:sz w:val="24"/>
          <w:szCs w:val="24"/>
        </w:rPr>
        <w:t xml:space="preserve">do not believe that each of these neurons represent a physiologically distinct neuron type that earns </w:t>
      </w:r>
      <w:del w:id="70" w:author="Luca Kolibius (PGR)" w:date="2023-01-27T14:20:00Z">
        <w:r w:rsidRPr="004D649D" w:rsidDel="0037362E">
          <w:rPr>
            <w:rFonts w:ascii="Times New Roman" w:hAnsi="Times New Roman" w:cs="Times New Roman"/>
            <w:sz w:val="24"/>
            <w:szCs w:val="24"/>
          </w:rPr>
          <w:delText>it's</w:delText>
        </w:r>
      </w:del>
      <w:ins w:id="71" w:author="Luca Kolibius (PGR)" w:date="2023-01-27T14:20:00Z">
        <w:r w:rsidR="0037362E" w:rsidRPr="004D649D">
          <w:rPr>
            <w:rFonts w:ascii="Times New Roman" w:hAnsi="Times New Roman" w:cs="Times New Roman"/>
            <w:sz w:val="24"/>
            <w:szCs w:val="24"/>
          </w:rPr>
          <w:t>its</w:t>
        </w:r>
      </w:ins>
      <w:r w:rsidRPr="004D649D">
        <w:rPr>
          <w:rFonts w:ascii="Times New Roman" w:hAnsi="Times New Roman" w:cs="Times New Roman"/>
          <w:sz w:val="24"/>
          <w:szCs w:val="24"/>
        </w:rPr>
        <w:t xml:space="preserve"> label through a separate coding mechanism. We would like to therefore muse on the open question how CN initially develop their tuning.</w:t>
      </w:r>
      <w:r>
        <w:rPr>
          <w:rFonts w:ascii="Times New Roman" w:hAnsi="Times New Roman" w:cs="Times New Roman"/>
          <w:sz w:val="24"/>
          <w:szCs w:val="24"/>
        </w:rPr>
        <w:t xml:space="preserve"> </w:t>
      </w:r>
      <w:commentRangeStart w:id="72"/>
      <w:del w:id="73" w:author="Luca Kolibius (PGR)" w:date="2023-01-27T14:19:00Z">
        <w:r w:rsidR="00DB1651" w:rsidRPr="00A1232D" w:rsidDel="0037362E">
          <w:rPr>
            <w:rFonts w:ascii="Times New Roman" w:hAnsi="Times New Roman" w:cs="Times New Roman"/>
            <w:sz w:val="24"/>
            <w:szCs w:val="24"/>
          </w:rPr>
          <w:delText xml:space="preserve">An open question remains how CNs initially develop their tuning. </w:delText>
        </w:r>
        <w:commentRangeEnd w:id="72"/>
        <w:r w:rsidR="00B3118B" w:rsidDel="0037362E">
          <w:rPr>
            <w:rStyle w:val="CommentReference"/>
          </w:rPr>
          <w:commentReference w:id="72"/>
        </w:r>
      </w:del>
      <w:r w:rsidR="00DB1651" w:rsidRPr="00A1232D">
        <w:rPr>
          <w:rFonts w:ascii="Times New Roman" w:hAnsi="Times New Roman" w:cs="Times New Roman"/>
          <w:sz w:val="24"/>
          <w:szCs w:val="24"/>
        </w:rPr>
        <w:t xml:space="preserve">One possibility is that over repeated reconsolidation CNs evolve from ESNs. Imagine you meet your best friend in a </w:t>
      </w:r>
      <w:r w:rsidR="00DB1651" w:rsidRPr="00A1232D">
        <w:rPr>
          <w:rFonts w:ascii="Times New Roman" w:hAnsi="Times New Roman" w:cs="Times New Roman"/>
          <w:sz w:val="24"/>
          <w:szCs w:val="24"/>
        </w:rPr>
        <w:lastRenderedPageBreak/>
        <w:t xml:space="preserve">coffee shop. This coffee shop episode will initially be represented by an assembly of ESNs. A few days later you meet with the same friend in a </w:t>
      </w:r>
      <w:proofErr w:type="gramStart"/>
      <w:r w:rsidR="00DB1651" w:rsidRPr="00A1232D">
        <w:rPr>
          <w:rFonts w:ascii="Times New Roman" w:hAnsi="Times New Roman" w:cs="Times New Roman"/>
          <w:sz w:val="24"/>
          <w:szCs w:val="24"/>
        </w:rPr>
        <w:t>park</w:t>
      </w:r>
      <w:proofErr w:type="gramEnd"/>
      <w:r w:rsidR="00DB1651" w:rsidRPr="00A1232D">
        <w:rPr>
          <w:rFonts w:ascii="Times New Roman" w:hAnsi="Times New Roman" w:cs="Times New Roman"/>
          <w:sz w:val="24"/>
          <w:szCs w:val="24"/>
        </w:rPr>
        <w:t xml:space="preserve"> and you remember the last time you met in the coffee shop. This reactivates the ESNs coding for the coffee shop episode. Engram literature suggests that recently active and more excitable neurons are preferentially bound to a new episode (Josselyn &amp; Frankland, 2018, Josselyn &amp; </w:t>
      </w:r>
      <w:proofErr w:type="spellStart"/>
      <w:r w:rsidR="00DB1651" w:rsidRPr="00A1232D">
        <w:rPr>
          <w:rFonts w:ascii="Times New Roman" w:hAnsi="Times New Roman" w:cs="Times New Roman"/>
          <w:sz w:val="24"/>
          <w:szCs w:val="24"/>
        </w:rPr>
        <w:t>Tonegawa</w:t>
      </w:r>
      <w:proofErr w:type="spellEnd"/>
      <w:r w:rsidR="00DB1651" w:rsidRPr="00A1232D">
        <w:rPr>
          <w:rFonts w:ascii="Times New Roman" w:hAnsi="Times New Roman" w:cs="Times New Roman"/>
          <w:sz w:val="24"/>
          <w:szCs w:val="24"/>
        </w:rPr>
        <w:t xml:space="preserve"> xx). This makes it likely that some of the ESNs that coded the coffee episode now also code the park episode. The common element between those two episodes is your best friend</w:t>
      </w:r>
      <w:commentRangeStart w:id="74"/>
      <w:commentRangeStart w:id="75"/>
      <w:r w:rsidR="00DB1651" w:rsidRPr="00A1232D">
        <w:rPr>
          <w:rFonts w:ascii="Times New Roman" w:hAnsi="Times New Roman" w:cs="Times New Roman"/>
          <w:sz w:val="24"/>
          <w:szCs w:val="24"/>
        </w:rPr>
        <w:t>. It is conceivable that over many such episodes a proportion of the ESNs that initially coded the coffee shop episode would become "</w:t>
      </w:r>
      <w:proofErr w:type="spellStart"/>
      <w:r w:rsidR="00DB1651" w:rsidRPr="00A1232D">
        <w:rPr>
          <w:rFonts w:ascii="Times New Roman" w:hAnsi="Times New Roman" w:cs="Times New Roman"/>
          <w:sz w:val="24"/>
          <w:szCs w:val="24"/>
        </w:rPr>
        <w:t>semanticized</w:t>
      </w:r>
      <w:proofErr w:type="spellEnd"/>
      <w:r w:rsidR="00DB1651" w:rsidRPr="00A1232D">
        <w:rPr>
          <w:rFonts w:ascii="Times New Roman" w:hAnsi="Times New Roman" w:cs="Times New Roman"/>
          <w:sz w:val="24"/>
          <w:szCs w:val="24"/>
        </w:rPr>
        <w:t>", i.e., develop a tuning for your best friend.</w:t>
      </w:r>
      <w:commentRangeEnd w:id="74"/>
      <w:r w:rsidR="009572F9">
        <w:rPr>
          <w:rStyle w:val="CommentReference"/>
        </w:rPr>
        <w:commentReference w:id="74"/>
      </w:r>
      <w:commentRangeEnd w:id="75"/>
      <w:r w:rsidR="0037362E">
        <w:rPr>
          <w:rStyle w:val="CommentReference"/>
        </w:rPr>
        <w:commentReference w:id="75"/>
      </w:r>
      <w:r w:rsidR="00DB1651" w:rsidRPr="00A1232D">
        <w:rPr>
          <w:rFonts w:ascii="Times New Roman" w:hAnsi="Times New Roman" w:cs="Times New Roman"/>
          <w:sz w:val="24"/>
          <w:szCs w:val="24"/>
        </w:rPr>
        <w:t xml:space="preserve"> A Concept Neuron is born. In this way ESNs can be likened to variables in a computer program to which arbitrary information is bound. In the case of episodic memory, this arbitrary information would be the complete set of features that make up an episode.</w:t>
      </w:r>
    </w:p>
    <w:p w14:paraId="5BF6DF70" w14:textId="28E6B2B7" w:rsidR="004D649D" w:rsidRDefault="004D649D" w:rsidP="008226F4">
      <w:pPr>
        <w:rPr>
          <w:rFonts w:ascii="Times New Roman" w:hAnsi="Times New Roman" w:cs="Times New Roman"/>
          <w:sz w:val="24"/>
          <w:szCs w:val="24"/>
        </w:rPr>
      </w:pPr>
    </w:p>
    <w:p w14:paraId="2E42FBA1" w14:textId="77777777" w:rsidR="004D649D" w:rsidRPr="004D649D" w:rsidRDefault="004D649D" w:rsidP="004D649D">
      <w:pPr>
        <w:rPr>
          <w:rFonts w:ascii="Times New Roman" w:hAnsi="Times New Roman" w:cs="Times New Roman"/>
          <w:sz w:val="24"/>
          <w:szCs w:val="24"/>
        </w:rPr>
      </w:pPr>
      <w:r>
        <w:rPr>
          <w:rFonts w:ascii="Times New Roman" w:hAnsi="Times New Roman" w:cs="Times New Roman"/>
          <w:sz w:val="24"/>
          <w:szCs w:val="24"/>
        </w:rPr>
        <w:t>More advanced electrodes</w:t>
      </w:r>
    </w:p>
    <w:p w14:paraId="3562E6F4" w14:textId="205BA5FA" w:rsidR="004D649D" w:rsidRPr="00A1232D" w:rsidRDefault="004D649D" w:rsidP="004D649D">
      <w:pPr>
        <w:rPr>
          <w:rFonts w:ascii="Times New Roman" w:hAnsi="Times New Roman" w:cs="Times New Roman"/>
          <w:sz w:val="24"/>
          <w:szCs w:val="24"/>
        </w:rPr>
      </w:pPr>
      <w:r w:rsidRPr="00386FF4">
        <w:rPr>
          <w:rFonts w:ascii="Times New Roman" w:hAnsi="Times New Roman" w:cs="Times New Roman"/>
          <w:sz w:val="24"/>
          <w:szCs w:val="24"/>
        </w:rPr>
        <w:t>The yield of neurons using the currently available electrodes is about a dozen per microwire bundle. In comparison, electrodes developed more recently yield hundreds of well localiz</w:t>
      </w:r>
      <w:del w:id="76" w:author="Simon Hanslmayr" w:date="2023-01-26T12:03:00Z">
        <w:r w:rsidRPr="00386FF4" w:rsidDel="006A3EDC">
          <w:rPr>
            <w:rFonts w:ascii="Times New Roman" w:hAnsi="Times New Roman" w:cs="Times New Roman"/>
            <w:sz w:val="24"/>
            <w:szCs w:val="24"/>
          </w:rPr>
          <w:delText>i</w:delText>
        </w:r>
      </w:del>
      <w:r w:rsidRPr="00386FF4">
        <w:rPr>
          <w:rFonts w:ascii="Times New Roman" w:hAnsi="Times New Roman" w:cs="Times New Roman"/>
          <w:sz w:val="24"/>
          <w:szCs w:val="24"/>
        </w:rPr>
        <w:t xml:space="preserve">ed neurons. Virtually all analyses </w:t>
      </w:r>
      <w:del w:id="77" w:author="Simon Hanslmayr" w:date="2023-01-26T12:03:00Z">
        <w:r w:rsidRPr="00386FF4" w:rsidDel="006A3EDC">
          <w:rPr>
            <w:rFonts w:ascii="Times New Roman" w:hAnsi="Times New Roman" w:cs="Times New Roman"/>
            <w:sz w:val="24"/>
            <w:szCs w:val="24"/>
          </w:rPr>
          <w:delText xml:space="preserve">within </w:delText>
        </w:r>
      </w:del>
      <w:r w:rsidRPr="00386FF4">
        <w:rPr>
          <w:rFonts w:ascii="Times New Roman" w:hAnsi="Times New Roman" w:cs="Times New Roman"/>
          <w:sz w:val="24"/>
          <w:szCs w:val="24"/>
        </w:rPr>
        <w:t>described in this thesis would benefit from more neurons. We have mentioned this throughout the manuscript when appropriate.</w:t>
      </w:r>
      <w:r w:rsidR="001267BE">
        <w:rPr>
          <w:rFonts w:ascii="Times New Roman" w:hAnsi="Times New Roman" w:cs="Times New Roman"/>
          <w:sz w:val="24"/>
          <w:szCs w:val="24"/>
        </w:rPr>
        <w:t xml:space="preserve"> </w:t>
      </w:r>
      <w:r w:rsidRPr="00386FF4">
        <w:rPr>
          <w:rFonts w:ascii="Times New Roman" w:hAnsi="Times New Roman" w:cs="Times New Roman"/>
          <w:sz w:val="24"/>
          <w:szCs w:val="24"/>
        </w:rPr>
        <w:t xml:space="preserve">Not in all cases can this difference in neuron yield be made up by recording more </w:t>
      </w:r>
      <w:commentRangeStart w:id="78"/>
      <w:r w:rsidRPr="00386FF4">
        <w:rPr>
          <w:rFonts w:ascii="Times New Roman" w:hAnsi="Times New Roman" w:cs="Times New Roman"/>
          <w:sz w:val="24"/>
          <w:szCs w:val="24"/>
        </w:rPr>
        <w:t>participants</w:t>
      </w:r>
      <w:commentRangeEnd w:id="78"/>
      <w:r w:rsidR="006A3EDC">
        <w:rPr>
          <w:rStyle w:val="CommentReference"/>
        </w:rPr>
        <w:commentReference w:id="78"/>
      </w:r>
      <w:ins w:id="79" w:author="Luca Kolibius (PGR)" w:date="2023-01-27T14:21:00Z">
        <w:r w:rsidR="0037362E">
          <w:rPr>
            <w:rFonts w:ascii="Times New Roman" w:hAnsi="Times New Roman" w:cs="Times New Roman"/>
            <w:sz w:val="24"/>
            <w:szCs w:val="24"/>
          </w:rPr>
          <w:t xml:space="preserve"> or sessions</w:t>
        </w:r>
      </w:ins>
      <w:r w:rsidRPr="00386FF4">
        <w:rPr>
          <w:rFonts w:ascii="Times New Roman" w:hAnsi="Times New Roman" w:cs="Times New Roman"/>
          <w:sz w:val="24"/>
          <w:szCs w:val="24"/>
        </w:rPr>
        <w:t>. For instance, recording hundreds of neurons in one patient would enable the analysis of between-cell interactions, such as the detection of assemblies of Episode Specific Neurons. Something that is not feasible when recording few neurons. Beyond this,</w:t>
      </w:r>
      <w:r>
        <w:rPr>
          <w:rFonts w:ascii="Times New Roman" w:hAnsi="Times New Roman" w:cs="Times New Roman"/>
          <w:sz w:val="24"/>
          <w:szCs w:val="24"/>
        </w:rPr>
        <w:t xml:space="preserve"> </w:t>
      </w:r>
      <w:r w:rsidRPr="00386FF4">
        <w:rPr>
          <w:rFonts w:ascii="Times New Roman" w:hAnsi="Times New Roman" w:cs="Times New Roman"/>
          <w:sz w:val="24"/>
          <w:szCs w:val="24"/>
        </w:rPr>
        <w:t xml:space="preserve">between area interactions could be investigated (Durand et al., 2022 Nature Protocols). One concrete example would be a reinstatement of </w:t>
      </w:r>
      <w:ins w:id="80" w:author="Simon Hanslmayr" w:date="2023-01-26T12:04:00Z">
        <w:r w:rsidR="007B3C08">
          <w:rPr>
            <w:rFonts w:ascii="Times New Roman" w:hAnsi="Times New Roman" w:cs="Times New Roman"/>
            <w:sz w:val="24"/>
            <w:szCs w:val="24"/>
          </w:rPr>
          <w:t>neo</w:t>
        </w:r>
      </w:ins>
      <w:r>
        <w:rPr>
          <w:rFonts w:ascii="Times New Roman" w:hAnsi="Times New Roman" w:cs="Times New Roman"/>
          <w:sz w:val="24"/>
          <w:szCs w:val="24"/>
        </w:rPr>
        <w:t xml:space="preserve">cortical neurons that represent a memory and their interaction with </w:t>
      </w:r>
      <w:r w:rsidRPr="00386FF4">
        <w:rPr>
          <w:rFonts w:ascii="Times New Roman" w:hAnsi="Times New Roman" w:cs="Times New Roman"/>
          <w:sz w:val="24"/>
          <w:szCs w:val="24"/>
        </w:rPr>
        <w:t xml:space="preserve">hippocampal ESNs. During encoding one would assume that the </w:t>
      </w:r>
      <w:ins w:id="81" w:author="Simon Hanslmayr" w:date="2023-01-26T12:04:00Z">
        <w:r w:rsidR="007B3C08">
          <w:rPr>
            <w:rFonts w:ascii="Times New Roman" w:hAnsi="Times New Roman" w:cs="Times New Roman"/>
            <w:sz w:val="24"/>
            <w:szCs w:val="24"/>
          </w:rPr>
          <w:t>neo</w:t>
        </w:r>
      </w:ins>
      <w:r>
        <w:rPr>
          <w:rFonts w:ascii="Times New Roman" w:hAnsi="Times New Roman" w:cs="Times New Roman"/>
          <w:sz w:val="24"/>
          <w:szCs w:val="24"/>
        </w:rPr>
        <w:t>cortical neurons drive ESNs</w:t>
      </w:r>
      <w:r w:rsidRPr="00386FF4">
        <w:rPr>
          <w:rFonts w:ascii="Times New Roman" w:hAnsi="Times New Roman" w:cs="Times New Roman"/>
          <w:sz w:val="24"/>
          <w:szCs w:val="24"/>
        </w:rPr>
        <w:t xml:space="preserve">, while during retrieval the </w:t>
      </w:r>
      <w:ins w:id="82" w:author="Simon Hanslmayr" w:date="2023-01-26T12:04:00Z">
        <w:del w:id="83" w:author="Luca Kolibius (PGR)" w:date="2023-01-27T13:32:00Z">
          <w:r w:rsidR="007B3C08" w:rsidDel="00D522FC">
            <w:rPr>
              <w:rFonts w:ascii="Times New Roman" w:hAnsi="Times New Roman" w:cs="Times New Roman"/>
              <w:sz w:val="24"/>
              <w:szCs w:val="24"/>
            </w:rPr>
            <w:delText>neo</w:delText>
          </w:r>
        </w:del>
      </w:ins>
      <w:r w:rsidRPr="00386FF4">
        <w:rPr>
          <w:rFonts w:ascii="Times New Roman" w:hAnsi="Times New Roman" w:cs="Times New Roman"/>
          <w:sz w:val="24"/>
          <w:szCs w:val="24"/>
        </w:rPr>
        <w:t>cortex lags behind the hippocampus (Linde-Domingo et al., 2019; doi.org/10.1038/s41467-018-08080-2).</w:t>
      </w:r>
    </w:p>
    <w:p w14:paraId="668AF9DC" w14:textId="77777777" w:rsidR="00DB1651" w:rsidRPr="00A1232D" w:rsidRDefault="00DB1651" w:rsidP="008226F4">
      <w:pPr>
        <w:rPr>
          <w:rFonts w:ascii="Times New Roman" w:hAnsi="Times New Roman" w:cs="Times New Roman"/>
          <w:sz w:val="24"/>
          <w:szCs w:val="24"/>
        </w:rPr>
      </w:pPr>
    </w:p>
    <w:p w14:paraId="553CD549" w14:textId="77777777" w:rsidR="00FF7F34" w:rsidRPr="00A1232D" w:rsidRDefault="00FF7F34" w:rsidP="00FF7F34">
      <w:pPr>
        <w:rPr>
          <w:rFonts w:ascii="Times New Roman" w:hAnsi="Times New Roman" w:cs="Times New Roman"/>
          <w:sz w:val="24"/>
          <w:szCs w:val="24"/>
        </w:rPr>
      </w:pPr>
      <w:r w:rsidRPr="00A1232D">
        <w:rPr>
          <w:rFonts w:ascii="Times New Roman" w:hAnsi="Times New Roman" w:cs="Times New Roman"/>
          <w:sz w:val="24"/>
          <w:szCs w:val="24"/>
        </w:rPr>
        <w:t>Microwire stimulation</w:t>
      </w:r>
    </w:p>
    <w:p w14:paraId="151156D5" w14:textId="6954B0E1" w:rsidR="00FF7F34" w:rsidRPr="00A1232D" w:rsidRDefault="007977DE" w:rsidP="007977DE">
      <w:pPr>
        <w:rPr>
          <w:rFonts w:ascii="Times New Roman" w:hAnsi="Times New Roman" w:cs="Times New Roman"/>
          <w:sz w:val="24"/>
          <w:szCs w:val="24"/>
        </w:rPr>
      </w:pPr>
      <w:commentRangeStart w:id="84"/>
      <w:r w:rsidRPr="00A1232D">
        <w:rPr>
          <w:rFonts w:ascii="Times New Roman" w:hAnsi="Times New Roman" w:cs="Times New Roman"/>
          <w:sz w:val="24"/>
          <w:szCs w:val="24"/>
        </w:rPr>
        <w:t>As</w:t>
      </w:r>
      <w:commentRangeEnd w:id="84"/>
      <w:r w:rsidR="00363258">
        <w:rPr>
          <w:rStyle w:val="CommentReference"/>
        </w:rPr>
        <w:commentReference w:id="84"/>
      </w:r>
      <w:r w:rsidRPr="00A1232D">
        <w:rPr>
          <w:rFonts w:ascii="Times New Roman" w:hAnsi="Times New Roman" w:cs="Times New Roman"/>
          <w:sz w:val="24"/>
          <w:szCs w:val="24"/>
        </w:rPr>
        <w:t xml:space="preserve"> I am writing this </w:t>
      </w:r>
      <w:proofErr w:type="spellStart"/>
      <w:r w:rsidRPr="00A1232D">
        <w:rPr>
          <w:rFonts w:ascii="Times New Roman" w:hAnsi="Times New Roman" w:cs="Times New Roman"/>
          <w:sz w:val="24"/>
          <w:szCs w:val="24"/>
        </w:rPr>
        <w:t>Neuralynx</w:t>
      </w:r>
      <w:proofErr w:type="spellEnd"/>
      <w:r w:rsidRPr="00A1232D">
        <w:rPr>
          <w:rFonts w:ascii="Times New Roman" w:hAnsi="Times New Roman" w:cs="Times New Roman"/>
          <w:sz w:val="24"/>
          <w:szCs w:val="24"/>
        </w:rPr>
        <w:t xml:space="preserve"> (xx) is seeking CE and FDA approval for microwire stimulation in patients (personal communication). </w:t>
      </w:r>
      <w:commentRangeStart w:id="85"/>
      <w:r w:rsidRPr="00A1232D">
        <w:rPr>
          <w:rFonts w:ascii="Times New Roman" w:hAnsi="Times New Roman" w:cs="Times New Roman"/>
          <w:sz w:val="24"/>
          <w:szCs w:val="24"/>
        </w:rPr>
        <w:t>If successful, microwire stimulation could provide causal evidence for an ESN based memory code</w:t>
      </w:r>
      <w:commentRangeEnd w:id="85"/>
      <w:r w:rsidR="00743189">
        <w:rPr>
          <w:rStyle w:val="CommentReference"/>
        </w:rPr>
        <w:commentReference w:id="85"/>
      </w:r>
      <w:r w:rsidRPr="00A1232D">
        <w:rPr>
          <w:rFonts w:ascii="Times New Roman" w:hAnsi="Times New Roman" w:cs="Times New Roman"/>
          <w:sz w:val="24"/>
          <w:szCs w:val="24"/>
        </w:rPr>
        <w:t xml:space="preserve">. If ESNs are allocated based on excitability, as predicted by experiments in rodents, stimulating the neurons in the vicinity of a microwire should increase the probability </w:t>
      </w:r>
      <w:r w:rsidR="004D649D">
        <w:rPr>
          <w:rFonts w:ascii="Times New Roman" w:hAnsi="Times New Roman" w:cs="Times New Roman"/>
          <w:sz w:val="24"/>
          <w:szCs w:val="24"/>
        </w:rPr>
        <w:t xml:space="preserve">that </w:t>
      </w:r>
      <w:r w:rsidRPr="00A1232D">
        <w:rPr>
          <w:rFonts w:ascii="Times New Roman" w:hAnsi="Times New Roman" w:cs="Times New Roman"/>
          <w:sz w:val="24"/>
          <w:szCs w:val="24"/>
        </w:rPr>
        <w:t xml:space="preserve">they are allocated to an episode. In other words, through electric stimulation hippocampal neurons may be </w:t>
      </w:r>
      <w:commentRangeStart w:id="86"/>
      <w:commentRangeStart w:id="87"/>
      <w:r w:rsidRPr="00A1232D">
        <w:rPr>
          <w:rFonts w:ascii="Times New Roman" w:hAnsi="Times New Roman" w:cs="Times New Roman"/>
          <w:sz w:val="24"/>
          <w:szCs w:val="24"/>
        </w:rPr>
        <w:t xml:space="preserve">galvanized - at </w:t>
      </w:r>
      <w:r w:rsidRPr="00A1232D">
        <w:rPr>
          <w:rFonts w:ascii="Times New Roman" w:hAnsi="Times New Roman" w:cs="Times New Roman"/>
          <w:sz w:val="24"/>
          <w:szCs w:val="24"/>
        </w:rPr>
        <w:lastRenderedPageBreak/>
        <w:t>the push of a button</w:t>
      </w:r>
      <w:commentRangeEnd w:id="86"/>
      <w:r w:rsidR="00921764">
        <w:rPr>
          <w:rStyle w:val="CommentReference"/>
        </w:rPr>
        <w:commentReference w:id="86"/>
      </w:r>
      <w:commentRangeEnd w:id="87"/>
      <w:r w:rsidR="001F5866">
        <w:rPr>
          <w:rStyle w:val="CommentReference"/>
        </w:rPr>
        <w:commentReference w:id="87"/>
      </w:r>
      <w:r w:rsidRPr="00A1232D">
        <w:rPr>
          <w:rFonts w:ascii="Times New Roman" w:hAnsi="Times New Roman" w:cs="Times New Roman"/>
          <w:sz w:val="24"/>
          <w:szCs w:val="24"/>
        </w:rPr>
        <w:t xml:space="preserve"> - into coding for a particular episode. Apart from shedding light on the mechanism by which ESNs </w:t>
      </w:r>
      <w:r w:rsidR="00386FF4" w:rsidRPr="00A1232D">
        <w:rPr>
          <w:rFonts w:ascii="Times New Roman" w:hAnsi="Times New Roman" w:cs="Times New Roman"/>
          <w:sz w:val="24"/>
          <w:szCs w:val="24"/>
        </w:rPr>
        <w:t xml:space="preserve">are </w:t>
      </w:r>
      <w:commentRangeStart w:id="88"/>
      <w:r w:rsidR="00386FF4" w:rsidRPr="00A1232D">
        <w:rPr>
          <w:rFonts w:ascii="Times New Roman" w:hAnsi="Times New Roman" w:cs="Times New Roman"/>
          <w:sz w:val="24"/>
          <w:szCs w:val="24"/>
        </w:rPr>
        <w:t>allocat</w:t>
      </w:r>
      <w:ins w:id="89" w:author="Luca Kolibius (PGR)" w:date="2023-01-27T17:01:00Z">
        <w:r w:rsidR="001F5866">
          <w:rPr>
            <w:rFonts w:ascii="Times New Roman" w:hAnsi="Times New Roman" w:cs="Times New Roman"/>
            <w:sz w:val="24"/>
            <w:szCs w:val="24"/>
          </w:rPr>
          <w:t>ed</w:t>
        </w:r>
      </w:ins>
      <w:del w:id="90" w:author="Luca Kolibius (PGR)" w:date="2023-01-27T17:01:00Z">
        <w:r w:rsidR="00386FF4" w:rsidRPr="00A1232D" w:rsidDel="001F5866">
          <w:rPr>
            <w:rFonts w:ascii="Times New Roman" w:hAnsi="Times New Roman" w:cs="Times New Roman"/>
            <w:sz w:val="24"/>
            <w:szCs w:val="24"/>
          </w:rPr>
          <w:delText>ion</w:delText>
        </w:r>
      </w:del>
      <w:r w:rsidRPr="00A1232D">
        <w:rPr>
          <w:rFonts w:ascii="Times New Roman" w:hAnsi="Times New Roman" w:cs="Times New Roman"/>
          <w:sz w:val="24"/>
          <w:szCs w:val="24"/>
        </w:rPr>
        <w:t xml:space="preserve"> </w:t>
      </w:r>
      <w:commentRangeEnd w:id="88"/>
      <w:r w:rsidR="00605458">
        <w:rPr>
          <w:rStyle w:val="CommentReference"/>
        </w:rPr>
        <w:commentReference w:id="88"/>
      </w:r>
      <w:r w:rsidRPr="00A1232D">
        <w:rPr>
          <w:rFonts w:ascii="Times New Roman" w:hAnsi="Times New Roman" w:cs="Times New Roman"/>
          <w:sz w:val="24"/>
          <w:szCs w:val="24"/>
        </w:rPr>
        <w:t>this would also greatly increase the yield of ESNs per patient. Using this method, one could test the hypothesis that CN develop from ESNs by stimulating on a microwire during multiple episodes that share a common element (e.g., Jennifer Aniston in Pisa, Jennifer Aniston in Paris, …). If the stimulation causes neurons to be co</w:t>
      </w:r>
      <w:ins w:id="91" w:author="Simon Hanslmayr" w:date="2023-01-26T12:09:00Z">
        <w:r w:rsidR="00605458">
          <w:rPr>
            <w:rFonts w:ascii="Times New Roman" w:hAnsi="Times New Roman" w:cs="Times New Roman"/>
            <w:sz w:val="24"/>
            <w:szCs w:val="24"/>
          </w:rPr>
          <w:t>-</w:t>
        </w:r>
      </w:ins>
      <w:r w:rsidRPr="00A1232D">
        <w:rPr>
          <w:rFonts w:ascii="Times New Roman" w:hAnsi="Times New Roman" w:cs="Times New Roman"/>
          <w:sz w:val="24"/>
          <w:szCs w:val="24"/>
        </w:rPr>
        <w:t xml:space="preserve">allocated to these </w:t>
      </w:r>
      <w:proofErr w:type="gramStart"/>
      <w:r w:rsidRPr="00A1232D">
        <w:rPr>
          <w:rFonts w:ascii="Times New Roman" w:hAnsi="Times New Roman" w:cs="Times New Roman"/>
          <w:sz w:val="24"/>
          <w:szCs w:val="24"/>
        </w:rPr>
        <w:t>episodes</w:t>
      </w:r>
      <w:proofErr w:type="gramEnd"/>
      <w:r w:rsidRPr="00A1232D">
        <w:rPr>
          <w:rFonts w:ascii="Times New Roman" w:hAnsi="Times New Roman" w:cs="Times New Roman"/>
          <w:sz w:val="24"/>
          <w:szCs w:val="24"/>
        </w:rPr>
        <w:t xml:space="preserve"> it is conceivable that some of the “tagged” neurons exhibit neural firing akin to Concept Neurons tuned to Jennifer Aniston (as she is the common element in these episodes).</w:t>
      </w:r>
      <w:r w:rsidR="001267BE">
        <w:rPr>
          <w:rFonts w:ascii="Times New Roman" w:hAnsi="Times New Roman" w:cs="Times New Roman"/>
          <w:sz w:val="24"/>
          <w:szCs w:val="24"/>
        </w:rPr>
        <w:t xml:space="preserve"> </w:t>
      </w:r>
      <w:r w:rsidRPr="00A1232D">
        <w:rPr>
          <w:rFonts w:ascii="Times New Roman" w:hAnsi="Times New Roman" w:cs="Times New Roman"/>
          <w:sz w:val="24"/>
          <w:szCs w:val="24"/>
        </w:rPr>
        <w:t xml:space="preserve">Likewise reactivating the previously assigned neurons through electrical stimulation should increase the probability the memory is retrieved or even induce memory retrieval in the absence of a retrieval cue. Conversely, depending on the effect of the stimulation </w:t>
      </w:r>
      <w:r w:rsidR="00386FF4" w:rsidRPr="00A1232D">
        <w:rPr>
          <w:rFonts w:ascii="Times New Roman" w:hAnsi="Times New Roman" w:cs="Times New Roman"/>
          <w:sz w:val="24"/>
          <w:szCs w:val="24"/>
        </w:rPr>
        <w:t>protocol, memory</w:t>
      </w:r>
      <w:r w:rsidRPr="00A1232D">
        <w:rPr>
          <w:rFonts w:ascii="Times New Roman" w:hAnsi="Times New Roman" w:cs="Times New Roman"/>
          <w:sz w:val="24"/>
          <w:szCs w:val="24"/>
        </w:rPr>
        <w:t xml:space="preserve"> retrieval may be prohibited.</w:t>
      </w:r>
    </w:p>
    <w:p w14:paraId="34D28744" w14:textId="77777777" w:rsidR="007977DE" w:rsidRPr="00A1232D" w:rsidRDefault="007977DE" w:rsidP="007977DE">
      <w:pPr>
        <w:rPr>
          <w:rFonts w:ascii="Times New Roman" w:hAnsi="Times New Roman" w:cs="Times New Roman"/>
          <w:sz w:val="24"/>
          <w:szCs w:val="24"/>
        </w:rPr>
      </w:pPr>
    </w:p>
    <w:p w14:paraId="7FE06084" w14:textId="4CC3B08E" w:rsidR="00E2541E" w:rsidRPr="00A1232D" w:rsidRDefault="004D649D" w:rsidP="008226F4">
      <w:pPr>
        <w:rPr>
          <w:rFonts w:ascii="Times New Roman" w:hAnsi="Times New Roman" w:cs="Times New Roman"/>
          <w:sz w:val="24"/>
          <w:szCs w:val="24"/>
        </w:rPr>
      </w:pPr>
      <w:r>
        <w:rPr>
          <w:rFonts w:ascii="Times New Roman" w:hAnsi="Times New Roman" w:cs="Times New Roman"/>
          <w:sz w:val="24"/>
          <w:szCs w:val="24"/>
        </w:rPr>
        <w:t>Translational a</w:t>
      </w:r>
      <w:r w:rsidR="0093247B" w:rsidRPr="00A1232D">
        <w:rPr>
          <w:rFonts w:ascii="Times New Roman" w:hAnsi="Times New Roman" w:cs="Times New Roman"/>
          <w:sz w:val="24"/>
          <w:szCs w:val="24"/>
        </w:rPr>
        <w:t>pplications</w:t>
      </w:r>
    </w:p>
    <w:p w14:paraId="5872C937" w14:textId="1431BE2D" w:rsidR="00771615" w:rsidRPr="00214F00" w:rsidRDefault="00E834EF" w:rsidP="00771615">
      <w:pPr>
        <w:rPr>
          <w:rFonts w:ascii="Times New Roman" w:hAnsi="Times New Roman" w:cs="Times New Roman"/>
          <w:sz w:val="24"/>
          <w:szCs w:val="24"/>
        </w:rPr>
      </w:pPr>
      <w:ins w:id="92" w:author="Luca Kolibius (PGR)" w:date="2023-01-27T17:19:00Z">
        <w:r w:rsidRPr="00E834EF">
          <w:rPr>
            <w:rFonts w:ascii="Times New Roman" w:hAnsi="Times New Roman" w:cs="Times New Roman"/>
            <w:sz w:val="24"/>
            <w:szCs w:val="24"/>
          </w:rPr>
          <w:t>In our everyday lives, we constantly generate and retrieve episodic memories - a marvellous ability we usually don’t think about. This makes it even more painful and disruptive when memory processing becomes dysfunctional.</w:t>
        </w:r>
        <w:r>
          <w:rPr>
            <w:rFonts w:ascii="Times New Roman" w:hAnsi="Times New Roman" w:cs="Times New Roman"/>
            <w:sz w:val="24"/>
            <w:szCs w:val="24"/>
          </w:rPr>
          <w:t xml:space="preserve"> </w:t>
        </w:r>
      </w:ins>
      <w:del w:id="93" w:author="Luca Kolibius (PGR)" w:date="2023-01-27T17:19:00Z">
        <w:r w:rsidR="00E2541E" w:rsidRPr="00A1232D" w:rsidDel="00E834EF">
          <w:rPr>
            <w:rFonts w:ascii="Times New Roman" w:hAnsi="Times New Roman" w:cs="Times New Roman"/>
            <w:sz w:val="24"/>
            <w:szCs w:val="24"/>
          </w:rPr>
          <w:delText xml:space="preserve">We generate and retrieve episodic memories constantly and without any effort. So it comes as no surprise that we usually don’t think about this marvellous ability. </w:delText>
        </w:r>
      </w:del>
      <w:del w:id="94" w:author="Luca Kolibius (PGR)" w:date="2023-01-27T17:14:00Z">
        <w:r w:rsidR="00E2541E" w:rsidRPr="00A1232D" w:rsidDel="00E834EF">
          <w:rPr>
            <w:rFonts w:ascii="Times New Roman" w:hAnsi="Times New Roman" w:cs="Times New Roman"/>
            <w:sz w:val="24"/>
            <w:szCs w:val="24"/>
          </w:rPr>
          <w:delText xml:space="preserve">It is thus so much more painful when </w:delText>
        </w:r>
        <w:commentRangeStart w:id="95"/>
        <w:r w:rsidR="00E2541E" w:rsidRPr="00A1232D" w:rsidDel="00E834EF">
          <w:rPr>
            <w:rFonts w:ascii="Times New Roman" w:hAnsi="Times New Roman" w:cs="Times New Roman"/>
            <w:sz w:val="24"/>
            <w:szCs w:val="24"/>
          </w:rPr>
          <w:delText xml:space="preserve">memories </w:delText>
        </w:r>
        <w:commentRangeEnd w:id="95"/>
        <w:r w:rsidR="009F6B57" w:rsidDel="00E834EF">
          <w:rPr>
            <w:rStyle w:val="CommentReference"/>
          </w:rPr>
          <w:commentReference w:id="95"/>
        </w:r>
        <w:r w:rsidR="00E2541E" w:rsidRPr="00A1232D" w:rsidDel="00E834EF">
          <w:rPr>
            <w:rFonts w:ascii="Times New Roman" w:hAnsi="Times New Roman" w:cs="Times New Roman"/>
            <w:sz w:val="24"/>
            <w:szCs w:val="24"/>
          </w:rPr>
          <w:delText>cause problems</w:delText>
        </w:r>
      </w:del>
      <w:del w:id="96" w:author="Luca Kolibius (PGR)" w:date="2023-01-27T17:19:00Z">
        <w:r w:rsidR="00E2541E" w:rsidRPr="00A1232D" w:rsidDel="00E834EF">
          <w:rPr>
            <w:rFonts w:ascii="Times New Roman" w:hAnsi="Times New Roman" w:cs="Times New Roman"/>
            <w:sz w:val="24"/>
            <w:szCs w:val="24"/>
          </w:rPr>
          <w:delText>.</w:delText>
        </w:r>
        <w:r w:rsidR="00214F00" w:rsidDel="00E834EF">
          <w:rPr>
            <w:rFonts w:ascii="Times New Roman" w:hAnsi="Times New Roman" w:cs="Times New Roman"/>
            <w:sz w:val="24"/>
            <w:szCs w:val="24"/>
          </w:rPr>
          <w:delText xml:space="preserve"> </w:delText>
        </w:r>
      </w:del>
      <w:r w:rsidR="00771615" w:rsidRPr="00A1232D">
        <w:rPr>
          <w:rFonts w:ascii="Times New Roman" w:hAnsi="Times New Roman" w:cs="Times New Roman"/>
          <w:sz w:val="24"/>
          <w:szCs w:val="24"/>
        </w:rPr>
        <w:t xml:space="preserve">Alzheimer's disease is a progressive degenerative disorder that causes </w:t>
      </w:r>
      <w:commentRangeStart w:id="97"/>
      <w:del w:id="98" w:author="Luca Kolibius (PGR)" w:date="2023-01-27T17:04:00Z">
        <w:r w:rsidR="00771615" w:rsidRPr="00A1232D" w:rsidDel="001F5866">
          <w:rPr>
            <w:rFonts w:ascii="Times New Roman" w:hAnsi="Times New Roman" w:cs="Times New Roman"/>
            <w:sz w:val="24"/>
            <w:szCs w:val="24"/>
          </w:rPr>
          <w:delText>neurons to atrophy</w:delText>
        </w:r>
      </w:del>
      <w:ins w:id="99" w:author="Luca Kolibius (PGR)" w:date="2023-01-27T17:04:00Z">
        <w:r w:rsidR="001F5866">
          <w:rPr>
            <w:rFonts w:ascii="Times New Roman" w:hAnsi="Times New Roman" w:cs="Times New Roman"/>
            <w:sz w:val="24"/>
            <w:szCs w:val="24"/>
          </w:rPr>
          <w:t>atrophy of neurons</w:t>
        </w:r>
      </w:ins>
      <w:r w:rsidR="00771615" w:rsidRPr="00A1232D">
        <w:rPr>
          <w:rFonts w:ascii="Times New Roman" w:hAnsi="Times New Roman" w:cs="Times New Roman"/>
          <w:sz w:val="24"/>
          <w:szCs w:val="24"/>
        </w:rPr>
        <w:t xml:space="preserve"> </w:t>
      </w:r>
      <w:commentRangeEnd w:id="97"/>
      <w:r w:rsidR="00904032">
        <w:rPr>
          <w:rStyle w:val="CommentReference"/>
        </w:rPr>
        <w:commentReference w:id="97"/>
      </w:r>
      <w:r w:rsidR="00771615" w:rsidRPr="00A1232D">
        <w:rPr>
          <w:rFonts w:ascii="Times New Roman" w:hAnsi="Times New Roman" w:cs="Times New Roman"/>
          <w:sz w:val="24"/>
          <w:szCs w:val="24"/>
        </w:rPr>
        <w:t xml:space="preserve">resulting in one of the hallmark symptoms of Alzheimer's - memory loss (xx). It is the most common form of dementia was the 7th leading cause of death in the USA in 2020 (Murphy SL, </w:t>
      </w:r>
      <w:proofErr w:type="spellStart"/>
      <w:r w:rsidR="00771615" w:rsidRPr="00A1232D">
        <w:rPr>
          <w:rFonts w:ascii="Times New Roman" w:hAnsi="Times New Roman" w:cs="Times New Roman"/>
          <w:sz w:val="24"/>
          <w:szCs w:val="24"/>
        </w:rPr>
        <w:t>Kochanek</w:t>
      </w:r>
      <w:proofErr w:type="spellEnd"/>
      <w:r w:rsidR="00771615" w:rsidRPr="00A1232D">
        <w:rPr>
          <w:rFonts w:ascii="Times New Roman" w:hAnsi="Times New Roman" w:cs="Times New Roman"/>
          <w:sz w:val="24"/>
          <w:szCs w:val="24"/>
        </w:rPr>
        <w:t xml:space="preserve"> KD, Xu JQ, Arias E. Mortality in the United States, 2020. NCHS Data Brief, no 427. Hyattsville, MD: National </w:t>
      </w:r>
      <w:proofErr w:type="spellStart"/>
      <w:r w:rsidR="00771615" w:rsidRPr="00A1232D">
        <w:rPr>
          <w:rFonts w:ascii="Times New Roman" w:hAnsi="Times New Roman" w:cs="Times New Roman"/>
          <w:sz w:val="24"/>
          <w:szCs w:val="24"/>
        </w:rPr>
        <w:t>Center</w:t>
      </w:r>
      <w:proofErr w:type="spellEnd"/>
      <w:r w:rsidR="00771615" w:rsidRPr="00A1232D">
        <w:rPr>
          <w:rFonts w:ascii="Times New Roman" w:hAnsi="Times New Roman" w:cs="Times New Roman"/>
          <w:sz w:val="24"/>
          <w:szCs w:val="24"/>
        </w:rPr>
        <w:t xml:space="preserve"> for Health Statistics. 2021. 10.15620/cdc:112079). Worldwide around 55 million people have dementia, a number which is expected to rise to 78 million by 2030 (WHO: https://www.who.int/news-room/fact-sheets/detail/dementia). I am hopeful that our research can contribute to alleviate some of the burden that comes with Alzheimer's although a cure requires a more targeted understanding of the disease. However, it might prove fruitful to electrically stimulate parts of the hippocampus during the early phases of the disease. This could help with the recruitment of ESNs to new memories or reinstate existing memories and thereby temporarily increase their quality of life.</w:t>
      </w:r>
    </w:p>
    <w:p w14:paraId="0C0DC3E7" w14:textId="5B1C592F" w:rsidR="00FF7F34" w:rsidRPr="00A1232D" w:rsidRDefault="00771615" w:rsidP="001267BE">
      <w:pPr>
        <w:ind w:firstLine="720"/>
        <w:rPr>
          <w:rFonts w:ascii="Times New Roman" w:hAnsi="Times New Roman" w:cs="Times New Roman"/>
          <w:sz w:val="24"/>
          <w:szCs w:val="24"/>
        </w:rPr>
      </w:pPr>
      <w:r w:rsidRPr="00A1232D">
        <w:rPr>
          <w:rFonts w:ascii="Times New Roman" w:hAnsi="Times New Roman" w:cs="Times New Roman"/>
          <w:sz w:val="24"/>
          <w:szCs w:val="24"/>
        </w:rPr>
        <w:t>Another</w:t>
      </w:r>
      <w:r w:rsidR="00907F9D" w:rsidRPr="00A1232D">
        <w:rPr>
          <w:rFonts w:ascii="Times New Roman" w:hAnsi="Times New Roman" w:cs="Times New Roman"/>
          <w:sz w:val="24"/>
          <w:szCs w:val="24"/>
        </w:rPr>
        <w:t xml:space="preserve"> disorder</w:t>
      </w:r>
      <w:r w:rsidRPr="00A1232D">
        <w:rPr>
          <w:rFonts w:ascii="Times New Roman" w:hAnsi="Times New Roman" w:cs="Times New Roman"/>
          <w:sz w:val="24"/>
          <w:szCs w:val="24"/>
        </w:rPr>
        <w:t xml:space="preserve"> characterized by dysfunctional memories is the Post Traumatic Stress Disorder</w:t>
      </w:r>
      <w:r w:rsidR="00214F00">
        <w:rPr>
          <w:rFonts w:ascii="Times New Roman" w:hAnsi="Times New Roman" w:cs="Times New Roman"/>
          <w:sz w:val="24"/>
          <w:szCs w:val="24"/>
        </w:rPr>
        <w:t xml:space="preserve"> (PTSD)</w:t>
      </w:r>
      <w:r w:rsidR="00907F9D" w:rsidRPr="00A1232D">
        <w:rPr>
          <w:rFonts w:ascii="Times New Roman" w:hAnsi="Times New Roman" w:cs="Times New Roman"/>
          <w:sz w:val="24"/>
          <w:szCs w:val="24"/>
        </w:rPr>
        <w:t xml:space="preserve">. </w:t>
      </w:r>
      <w:r w:rsidR="00214F00">
        <w:rPr>
          <w:rFonts w:ascii="Times New Roman" w:hAnsi="Times New Roman" w:cs="Times New Roman"/>
          <w:sz w:val="24"/>
          <w:szCs w:val="24"/>
        </w:rPr>
        <w:t>Its</w:t>
      </w:r>
      <w:r w:rsidR="00907F9D" w:rsidRPr="00A1232D">
        <w:rPr>
          <w:rFonts w:ascii="Times New Roman" w:hAnsi="Times New Roman" w:cs="Times New Roman"/>
          <w:sz w:val="24"/>
          <w:szCs w:val="24"/>
        </w:rPr>
        <w:t xml:space="preserve"> symptoms include vivid intrusive memories or flashbacks that can be triggered cues remini</w:t>
      </w:r>
      <w:r w:rsidR="004D649D">
        <w:rPr>
          <w:rFonts w:ascii="Times New Roman" w:hAnsi="Times New Roman" w:cs="Times New Roman"/>
          <w:sz w:val="24"/>
          <w:szCs w:val="24"/>
        </w:rPr>
        <w:t>s</w:t>
      </w:r>
      <w:r w:rsidR="00907F9D" w:rsidRPr="00A1232D">
        <w:rPr>
          <w:rFonts w:ascii="Times New Roman" w:hAnsi="Times New Roman" w:cs="Times New Roman"/>
          <w:sz w:val="24"/>
          <w:szCs w:val="24"/>
        </w:rPr>
        <w:t>cent of the traumatising event. Re-experiencing the traumatic memory can cause intense physical and strong emotional reactions (ICD-11). Although PTSD patients often suffer from deficits in declarative memory (10.31887/DCNS.2011.13.2/</w:t>
      </w:r>
      <w:proofErr w:type="spellStart"/>
      <w:r w:rsidR="00907F9D" w:rsidRPr="00A1232D">
        <w:rPr>
          <w:rFonts w:ascii="Times New Roman" w:hAnsi="Times New Roman" w:cs="Times New Roman"/>
          <w:sz w:val="24"/>
          <w:szCs w:val="24"/>
        </w:rPr>
        <w:t>ksamuelson</w:t>
      </w:r>
      <w:proofErr w:type="spellEnd"/>
      <w:r w:rsidR="00907F9D" w:rsidRPr="00A1232D">
        <w:rPr>
          <w:rFonts w:ascii="Times New Roman" w:hAnsi="Times New Roman" w:cs="Times New Roman"/>
          <w:sz w:val="24"/>
          <w:szCs w:val="24"/>
        </w:rPr>
        <w:t xml:space="preserve">), a core issue is the pathological remembering of a disturbing event. Studies in rodents suggest that the size of the hippocampal engram does </w:t>
      </w:r>
      <w:r w:rsidR="00907F9D" w:rsidRPr="00A1232D">
        <w:rPr>
          <w:rFonts w:ascii="Times New Roman" w:hAnsi="Times New Roman" w:cs="Times New Roman"/>
          <w:sz w:val="24"/>
          <w:szCs w:val="24"/>
        </w:rPr>
        <w:lastRenderedPageBreak/>
        <w:t>not increase with the intensity of the memory (xx). This raises the question whether it may be possible to interact with the hippocampal memory trace that represents a traumatic experience. Is it possible to downregulate the engram on demand</w:t>
      </w:r>
      <w:r w:rsidR="00110864">
        <w:rPr>
          <w:rFonts w:ascii="Times New Roman" w:hAnsi="Times New Roman" w:cs="Times New Roman"/>
          <w:sz w:val="24"/>
          <w:szCs w:val="24"/>
        </w:rPr>
        <w:t>,</w:t>
      </w:r>
      <w:r w:rsidR="00907F9D" w:rsidRPr="00A1232D">
        <w:rPr>
          <w:rFonts w:ascii="Times New Roman" w:hAnsi="Times New Roman" w:cs="Times New Roman"/>
          <w:sz w:val="24"/>
          <w:szCs w:val="24"/>
        </w:rPr>
        <w:t xml:space="preserve"> or even ablate it? The latter raises an important ethical concern - does erasing an entire experience also abolish the consequences of the experience or does it simply get rid of the conscious perception leaving the vicseral reaction intact? Of course, the idea of simply "switching off" a memory as a treatment simplifies the underlying syndrome of PTSD. </w:t>
      </w:r>
      <w:commentRangeStart w:id="100"/>
      <w:r w:rsidR="00907F9D" w:rsidRPr="00A1232D">
        <w:rPr>
          <w:rFonts w:ascii="Times New Roman" w:hAnsi="Times New Roman" w:cs="Times New Roman"/>
          <w:sz w:val="24"/>
          <w:szCs w:val="24"/>
        </w:rPr>
        <w:t>Nonetheless, the idea is that through basic research such as the work presented here we gain a better understanding of how memories are processed in humans and that this insight helps translational applications further down the road.</w:t>
      </w:r>
      <w:commentRangeEnd w:id="100"/>
      <w:r w:rsidR="00B23CE1">
        <w:rPr>
          <w:rStyle w:val="CommentReference"/>
        </w:rPr>
        <w:commentReference w:id="100"/>
      </w:r>
    </w:p>
    <w:sectPr w:rsidR="00FF7F34" w:rsidRPr="00A1232D" w:rsidSect="00FF7F34">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ca Kolibius (PGR)" w:date="2023-01-27T14:19:00Z" w:initials="LK(">
    <w:p w14:paraId="38202FBF" w14:textId="77777777" w:rsidR="0037362E" w:rsidRDefault="0037362E" w:rsidP="001E15AD">
      <w:pPr>
        <w:pStyle w:val="CommentText"/>
      </w:pPr>
      <w:r>
        <w:rPr>
          <w:rStyle w:val="CommentReference"/>
        </w:rPr>
        <w:annotationRef/>
      </w:r>
      <w:r>
        <w:t>I / we</w:t>
      </w:r>
    </w:p>
  </w:comment>
  <w:comment w:id="2" w:author="Simon Hanslmayr" w:date="2023-01-26T11:28:00Z" w:initials="SH">
    <w:p w14:paraId="7D8E214E" w14:textId="25813214" w:rsidR="003316EE" w:rsidRDefault="003316EE" w:rsidP="009369ED">
      <w:pPr>
        <w:pStyle w:val="CommentText"/>
      </w:pPr>
      <w:r>
        <w:rPr>
          <w:rStyle w:val="CommentReference"/>
        </w:rPr>
        <w:annotationRef/>
      </w:r>
      <w:r>
        <w:t>Use 'I' … it is your thesis after all. Everyone understands that the individual studies are a group effort, but in the end of the day this is your thesis.</w:t>
      </w:r>
    </w:p>
  </w:comment>
  <w:comment w:id="7" w:author="Simon Hanslmayr" w:date="2023-01-26T11:29:00Z" w:initials="SH">
    <w:p w14:paraId="09122C84" w14:textId="77777777" w:rsidR="00900B7A" w:rsidRDefault="00900B7A" w:rsidP="00CE1B0B">
      <w:pPr>
        <w:pStyle w:val="CommentText"/>
      </w:pPr>
      <w:r>
        <w:rPr>
          <w:rStyle w:val="CommentReference"/>
        </w:rPr>
        <w:annotationRef/>
      </w:r>
      <w:r>
        <w:t>Unclear what that means in this context. Do you want to say you found ESNs based on rate code as well as based on a temporal code? If yes, say so.</w:t>
      </w:r>
    </w:p>
  </w:comment>
  <w:comment w:id="8" w:author="Simon Hanslmayr" w:date="2023-01-26T11:29:00Z" w:initials="SH">
    <w:p w14:paraId="03D725D2" w14:textId="77777777" w:rsidR="006A75B5" w:rsidRDefault="006A75B5" w:rsidP="00107F5D">
      <w:pPr>
        <w:pStyle w:val="CommentText"/>
      </w:pPr>
      <w:r>
        <w:rPr>
          <w:rStyle w:val="CommentReference"/>
        </w:rPr>
        <w:annotationRef/>
      </w:r>
      <w:r>
        <w:t>Invividual?</w:t>
      </w:r>
    </w:p>
  </w:comment>
  <w:comment w:id="16" w:author="Simon Hanslmayr" w:date="2023-01-26T11:30:00Z" w:initials="SH">
    <w:p w14:paraId="1215725E" w14:textId="77777777" w:rsidR="00A65805" w:rsidRDefault="00A65805" w:rsidP="002D0574">
      <w:pPr>
        <w:pStyle w:val="CommentText"/>
      </w:pPr>
      <w:r>
        <w:rPr>
          <w:rStyle w:val="CommentReference"/>
        </w:rPr>
        <w:annotationRef/>
      </w:r>
      <w:r>
        <w:t xml:space="preserve">'more sparse' </w:t>
      </w:r>
    </w:p>
  </w:comment>
  <w:comment w:id="17" w:author="Simon Hanslmayr" w:date="2023-01-26T11:30:00Z" w:initials="SH">
    <w:p w14:paraId="31185961" w14:textId="77777777" w:rsidR="00A852D1" w:rsidRDefault="00A65805" w:rsidP="00060E61">
      <w:pPr>
        <w:pStyle w:val="CommentText"/>
      </w:pPr>
      <w:r>
        <w:rPr>
          <w:rStyle w:val="CommentReference"/>
        </w:rPr>
        <w:annotationRef/>
      </w:r>
      <w:r w:rsidR="00A852D1">
        <w:t>Make this an extra sentence. In general, avoid long sentences when you can (something that criminals and readers both like).</w:t>
      </w:r>
    </w:p>
  </w:comment>
  <w:comment w:id="19" w:author="Simon Hanslmayr" w:date="2023-01-26T11:32:00Z" w:initials="SH">
    <w:p w14:paraId="76BD2E44" w14:textId="77777777" w:rsidR="007055DE" w:rsidRDefault="007055DE" w:rsidP="00FD401A">
      <w:pPr>
        <w:pStyle w:val="CommentText"/>
      </w:pPr>
      <w:r>
        <w:rPr>
          <w:rStyle w:val="CommentReference"/>
        </w:rPr>
        <w:annotationRef/>
      </w:r>
      <w:r>
        <w:t>Of the surrounding neural population</w:t>
      </w:r>
    </w:p>
  </w:comment>
  <w:comment w:id="22" w:author="Simon Hanslmayr" w:date="2023-01-26T11:41:00Z" w:initials="SH">
    <w:p w14:paraId="532364A9" w14:textId="77777777" w:rsidR="00C438D0" w:rsidRDefault="00C438D0" w:rsidP="00934AB2">
      <w:pPr>
        <w:pStyle w:val="CommentText"/>
      </w:pPr>
      <w:r>
        <w:rPr>
          <w:rStyle w:val="CommentReference"/>
        </w:rPr>
        <w:annotationRef/>
      </w:r>
      <w:r>
        <w:t>I am not sure whether this is actually a good term. I know you use this to refer to neurons that were neither CCs, TCs or ESNs, but the problem is that single neurons is usually an "Ueberbegriff" that would subsume all these categories. I suggest you use a more specific term like "non-tuned single neurons" or "unresponsive single neurons" or something like that.</w:t>
      </w:r>
    </w:p>
  </w:comment>
  <w:comment w:id="26" w:author="Simon Hanslmayr" w:date="2023-01-26T11:43:00Z" w:initials="SH">
    <w:p w14:paraId="47AED73A" w14:textId="77777777" w:rsidR="00A06212" w:rsidRDefault="00A06212" w:rsidP="00FC1A91">
      <w:pPr>
        <w:pStyle w:val="CommentText"/>
      </w:pPr>
      <w:r>
        <w:rPr>
          <w:rStyle w:val="CommentReference"/>
        </w:rPr>
        <w:annotationRef/>
      </w:r>
      <w:r>
        <w:t>Also cite Rutishauser et al. 2010; Reddy et al 2021; and Roux et al. 2022</w:t>
      </w:r>
    </w:p>
  </w:comment>
  <w:comment w:id="28" w:author="Luca Kolibius (PGR)" w:date="2023-01-24T23:17:00Z" w:initials="LK(">
    <w:p w14:paraId="6B4B8513" w14:textId="4B60543B" w:rsidR="009753A0" w:rsidRDefault="009753A0" w:rsidP="00517B65">
      <w:pPr>
        <w:pStyle w:val="CommentText"/>
      </w:pPr>
      <w:r>
        <w:rPr>
          <w:rStyle w:val="CommentReference"/>
        </w:rPr>
        <w:annotationRef/>
      </w:r>
      <w:r>
        <w:rPr>
          <w:lang w:val="en-US"/>
        </w:rPr>
        <w:t>Pattern completion</w:t>
      </w:r>
    </w:p>
  </w:comment>
  <w:comment w:id="29" w:author="Luca Kolibius (PGR)" w:date="2023-01-24T21:55:00Z" w:initials="LK(">
    <w:p w14:paraId="033D5BCE" w14:textId="0EF2AFC6" w:rsidR="00372DF2" w:rsidRDefault="00372DF2" w:rsidP="00C01D0E">
      <w:pPr>
        <w:pStyle w:val="CommentText"/>
      </w:pPr>
      <w:r>
        <w:rPr>
          <w:rStyle w:val="CommentReference"/>
        </w:rPr>
        <w:annotationRef/>
      </w:r>
      <w:r>
        <w:rPr>
          <w:lang w:val="en-US"/>
        </w:rPr>
        <w:t>Pattern separation</w:t>
      </w:r>
    </w:p>
  </w:comment>
  <w:comment w:id="30" w:author="Luca Kolibius (PGR)" w:date="2023-01-26T01:40:00Z" w:initials="LK(">
    <w:p w14:paraId="504ABD85" w14:textId="77777777" w:rsidR="001641DE" w:rsidRDefault="001641DE" w:rsidP="008466EB">
      <w:pPr>
        <w:pStyle w:val="CommentText"/>
      </w:pPr>
      <w:r>
        <w:rPr>
          <w:rStyle w:val="CommentReference"/>
        </w:rPr>
        <w:annotationRef/>
      </w:r>
      <w:r>
        <w:rPr>
          <w:lang w:val="en-US"/>
        </w:rPr>
        <w:t>Maybe extend a bit because we would expect some neurons to code for the overlap</w:t>
      </w:r>
    </w:p>
  </w:comment>
  <w:comment w:id="31" w:author="Simon Hanslmayr" w:date="2023-01-26T11:47:00Z" w:initials="SH">
    <w:p w14:paraId="0536663E" w14:textId="77777777" w:rsidR="00923B84" w:rsidRDefault="00923B84" w:rsidP="007C3F67">
      <w:pPr>
        <w:pStyle w:val="CommentText"/>
      </w:pPr>
      <w:r>
        <w:rPr>
          <w:rStyle w:val="CommentReference"/>
        </w:rPr>
        <w:annotationRef/>
      </w:r>
      <w:r>
        <w:t>I would actually not expect that. I would expect different ESNs for different episodes regardless of whether their content overlaps or not. But it's your thesis and you will have your reasons to believe otherwise. Just important to explain these properly.</w:t>
      </w:r>
    </w:p>
  </w:comment>
  <w:comment w:id="38" w:author="Simon Hanslmayr" w:date="2023-01-26T11:54:00Z" w:initials="SH">
    <w:p w14:paraId="6CB2B684" w14:textId="77777777" w:rsidR="00FD3DA7" w:rsidRDefault="00FD3DA7" w:rsidP="00CC25A9">
      <w:pPr>
        <w:pStyle w:val="CommentText"/>
      </w:pPr>
      <w:r>
        <w:rPr>
          <w:rStyle w:val="CommentReference"/>
        </w:rPr>
        <w:annotationRef/>
      </w:r>
      <w:r>
        <w:t>Cortex does not equal neocortex. Hippocampus is also cortex, but archicortex. So, I suggest you say neocortex when you mean neocortex.</w:t>
      </w:r>
    </w:p>
  </w:comment>
  <w:comment w:id="46" w:author="Luca Kolibius (PGR)" w:date="2023-01-27T14:12:00Z" w:initials="LK(">
    <w:p w14:paraId="172A3BC5" w14:textId="77777777" w:rsidR="0037362E" w:rsidRDefault="0037362E">
      <w:pPr>
        <w:pStyle w:val="CommentText"/>
      </w:pPr>
      <w:r>
        <w:rPr>
          <w:rStyle w:val="CommentReference"/>
        </w:rPr>
        <w:annotationRef/>
      </w:r>
      <w:r>
        <w:t>Furthermore, focusing on each individual spike effectively smoothees the evidence for memory retrieval</w:t>
      </w:r>
    </w:p>
    <w:p w14:paraId="4A43A62B" w14:textId="77777777" w:rsidR="0037362E" w:rsidRDefault="0037362E">
      <w:pPr>
        <w:pStyle w:val="CommentText"/>
      </w:pPr>
      <w:r>
        <w:t xml:space="preserve">...because this makes it difficult to compare ESNs with vastly different firing rates and also introduces problems during spike bursts (effectively smoothing of the classifier output). </w:t>
      </w:r>
    </w:p>
    <w:p w14:paraId="204AA2E7" w14:textId="77777777" w:rsidR="0037362E" w:rsidRDefault="0037362E">
      <w:pPr>
        <w:pStyle w:val="CommentText"/>
      </w:pPr>
    </w:p>
    <w:p w14:paraId="03A2E3FF" w14:textId="77777777" w:rsidR="0037362E" w:rsidRDefault="0037362E" w:rsidP="00830652">
      <w:pPr>
        <w:pStyle w:val="CommentText"/>
      </w:pPr>
      <w:r>
        <w:t>I don't know if that's actually a problem</w:t>
      </w:r>
    </w:p>
  </w:comment>
  <w:comment w:id="50" w:author="Simon Hanslmayr" w:date="2023-01-26T11:56:00Z" w:initials="SH">
    <w:p w14:paraId="73CDECA4" w14:textId="576546BF" w:rsidR="005355A9" w:rsidRDefault="005355A9" w:rsidP="00CC3360">
      <w:pPr>
        <w:pStyle w:val="CommentText"/>
      </w:pPr>
      <w:r>
        <w:rPr>
          <w:rStyle w:val="CommentReference"/>
        </w:rPr>
        <w:annotationRef/>
      </w:r>
      <w:r>
        <w:t>You may have to explain that a bit more in detail so that someone who has not done such analysis understands the problem.</w:t>
      </w:r>
    </w:p>
  </w:comment>
  <w:comment w:id="60" w:author="Simon Hanslmayr" w:date="2023-01-26T11:57:00Z" w:initials="SH">
    <w:p w14:paraId="526BD69D" w14:textId="77777777" w:rsidR="00D77A3A" w:rsidRDefault="00D77A3A" w:rsidP="00D67500">
      <w:pPr>
        <w:pStyle w:val="CommentText"/>
      </w:pPr>
      <w:r>
        <w:rPr>
          <w:rStyle w:val="CommentReference"/>
        </w:rPr>
        <w:annotationRef/>
      </w:r>
      <w:r>
        <w:t xml:space="preserve">Granger causality is one option, another is Phase-Slope-Index, and then are several more such methods … better to be general and speak of 'time-based causality measures (e.g. GC). </w:t>
      </w:r>
    </w:p>
  </w:comment>
  <w:comment w:id="67" w:author="Simon Hanslmayr" w:date="2023-01-26T11:58:00Z" w:initials="SH">
    <w:p w14:paraId="7F7AFF21" w14:textId="77777777" w:rsidR="00CF3EAF" w:rsidRDefault="00CF3EAF" w:rsidP="00B45C88">
      <w:pPr>
        <w:pStyle w:val="CommentText"/>
      </w:pPr>
      <w:r>
        <w:rPr>
          <w:rStyle w:val="CommentReference"/>
        </w:rPr>
        <w:annotationRef/>
      </w:r>
      <w:r>
        <w:t>Neocortex … I stop highlighting that here.</w:t>
      </w:r>
    </w:p>
  </w:comment>
  <w:comment w:id="69" w:author="Simon Hanslmayr" w:date="2023-01-26T12:00:00Z" w:initials="SH">
    <w:p w14:paraId="06BBF7E8" w14:textId="77777777" w:rsidR="00796117" w:rsidRDefault="00796117" w:rsidP="00586448">
      <w:pPr>
        <w:pStyle w:val="CommentText"/>
      </w:pPr>
      <w:r>
        <w:rPr>
          <w:rStyle w:val="CommentReference"/>
        </w:rPr>
        <w:annotationRef/>
      </w:r>
      <w:r>
        <w:t>I</w:t>
      </w:r>
    </w:p>
  </w:comment>
  <w:comment w:id="72" w:author="Simon Hanslmayr" w:date="2023-01-26T12:00:00Z" w:initials="SH">
    <w:p w14:paraId="27468742" w14:textId="77777777" w:rsidR="00B3118B" w:rsidRDefault="00B3118B" w:rsidP="00BD5B1E">
      <w:pPr>
        <w:pStyle w:val="CommentText"/>
      </w:pPr>
      <w:r>
        <w:rPr>
          <w:rStyle w:val="CommentReference"/>
        </w:rPr>
        <w:annotationRef/>
      </w:r>
      <w:r>
        <w:t>Redundant.</w:t>
      </w:r>
    </w:p>
  </w:comment>
  <w:comment w:id="74" w:author="Simon Hanslmayr" w:date="2023-01-26T12:03:00Z" w:initials="SH">
    <w:p w14:paraId="085D10FF" w14:textId="77777777" w:rsidR="009572F9" w:rsidRDefault="009572F9" w:rsidP="00C1189A">
      <w:pPr>
        <w:pStyle w:val="CommentText"/>
      </w:pPr>
      <w:r>
        <w:rPr>
          <w:rStyle w:val="CommentReference"/>
        </w:rPr>
        <w:annotationRef/>
      </w:r>
      <w:r>
        <w:t xml:space="preserve">For this to happen, an ESN that is first specifically tuned to a particular episode, would need to shift its tuning to become more general and code for one particular element within that episode in a context free fashion. I don't believe that … but it's your thesis. </w:t>
      </w:r>
    </w:p>
  </w:comment>
  <w:comment w:id="75" w:author="Luca Kolibius (PGR)" w:date="2023-01-27T14:21:00Z" w:initials="LK(">
    <w:p w14:paraId="3E1B9690" w14:textId="77777777" w:rsidR="0037362E" w:rsidRDefault="0037362E" w:rsidP="0052193A">
      <w:pPr>
        <w:pStyle w:val="CommentText"/>
      </w:pPr>
      <w:r>
        <w:rPr>
          <w:rStyle w:val="CommentReference"/>
        </w:rPr>
        <w:annotationRef/>
      </w:r>
      <w:r>
        <w:t>Supporting this idea, concept neurons have been shown to change their tuning response based on statistical patterns.</w:t>
      </w:r>
    </w:p>
  </w:comment>
  <w:comment w:id="78" w:author="Simon Hanslmayr" w:date="2023-01-26T12:04:00Z" w:initials="SH">
    <w:p w14:paraId="4FFEBBD4" w14:textId="2045EA41" w:rsidR="006A3EDC" w:rsidRDefault="006A3EDC" w:rsidP="00913BC2">
      <w:pPr>
        <w:pStyle w:val="CommentText"/>
      </w:pPr>
      <w:r>
        <w:rPr>
          <w:rStyle w:val="CommentReference"/>
        </w:rPr>
        <w:annotationRef/>
      </w:r>
      <w:r>
        <w:t>Or more sessions</w:t>
      </w:r>
    </w:p>
  </w:comment>
  <w:comment w:id="84" w:author="Luca Kolibius (PGR)" w:date="2023-01-27T17:53:00Z" w:initials="LK(">
    <w:p w14:paraId="594D00E2" w14:textId="77777777" w:rsidR="00363258" w:rsidRDefault="00363258" w:rsidP="008F5DDA">
      <w:pPr>
        <w:pStyle w:val="CommentText"/>
      </w:pPr>
      <w:r>
        <w:rPr>
          <w:rStyle w:val="CommentReference"/>
        </w:rPr>
        <w:annotationRef/>
      </w:r>
      <w:r>
        <w:t xml:space="preserve">Early advances in developing a hippocampal neural prosthetic have shown great promise (Hampson et al., 2018, J Neural Eng). </w:t>
      </w:r>
    </w:p>
  </w:comment>
  <w:comment w:id="85" w:author="Simon Hanslmayr" w:date="2023-01-26T12:05:00Z" w:initials="SH">
    <w:p w14:paraId="06FE84BC" w14:textId="6401B51A" w:rsidR="00EC091A" w:rsidRDefault="00743189" w:rsidP="00B122B2">
      <w:pPr>
        <w:pStyle w:val="CommentText"/>
      </w:pPr>
      <w:r>
        <w:rPr>
          <w:rStyle w:val="CommentReference"/>
        </w:rPr>
        <w:annotationRef/>
      </w:r>
      <w:r w:rsidR="00EC091A">
        <w:t xml:space="preserve">This is already being done since &lt;15 years in the lab of Prof. Robert Hampson (Wake-Forrest University; check him out; e.g. </w:t>
      </w:r>
      <w:hyperlink r:id="rId1" w:history="1">
        <w:r w:rsidR="00EC091A" w:rsidRPr="00B122B2">
          <w:rPr>
            <w:rStyle w:val="Hyperlink"/>
          </w:rPr>
          <w:t>https://iopscience.iop.org/article/10.1088/1741-2552/aaaed7/met</w:t>
        </w:r>
      </w:hyperlink>
      <w:r w:rsidR="00EC091A">
        <w:t>a). He uses a Blackrock stimulator though ...</w:t>
      </w:r>
    </w:p>
  </w:comment>
  <w:comment w:id="86" w:author="Simon Hanslmayr" w:date="2023-01-26T12:07:00Z" w:initials="SH">
    <w:p w14:paraId="1DEA2528" w14:textId="77777777" w:rsidR="00CA00A8" w:rsidRDefault="00921764" w:rsidP="00F7139C">
      <w:pPr>
        <w:pStyle w:val="CommentText"/>
      </w:pPr>
      <w:r>
        <w:rPr>
          <w:rStyle w:val="CommentReference"/>
        </w:rPr>
        <w:annotationRef/>
      </w:r>
      <w:r w:rsidR="00CA00A8">
        <w:t>GALVANISE - Ra-tat ta-ta ta-ta-ta-ta-ta-ta nice!</w:t>
      </w:r>
    </w:p>
  </w:comment>
  <w:comment w:id="87" w:author="Luca Kolibius (PGR)" w:date="2023-01-27T17:01:00Z" w:initials="LK(">
    <w:p w14:paraId="261D5B02" w14:textId="77777777" w:rsidR="001F5866" w:rsidRDefault="001F5866" w:rsidP="00260C8A">
      <w:pPr>
        <w:pStyle w:val="CommentText"/>
      </w:pPr>
      <w:r>
        <w:rPr>
          <w:rStyle w:val="CommentReference"/>
        </w:rPr>
        <w:annotationRef/>
      </w:r>
      <w:r>
        <w:t>☺️</w:t>
      </w:r>
    </w:p>
  </w:comment>
  <w:comment w:id="88" w:author="Simon Hanslmayr" w:date="2023-01-26T12:09:00Z" w:initials="SH">
    <w:p w14:paraId="016EDAE3" w14:textId="41C21F21" w:rsidR="00605458" w:rsidRDefault="00605458" w:rsidP="003C0935">
      <w:pPr>
        <w:pStyle w:val="CommentText"/>
      </w:pPr>
      <w:r>
        <w:rPr>
          <w:rStyle w:val="CommentReference"/>
        </w:rPr>
        <w:annotationRef/>
      </w:r>
      <w:r>
        <w:t>Allocated?</w:t>
      </w:r>
    </w:p>
  </w:comment>
  <w:comment w:id="95" w:author="Simon Hanslmayr" w:date="2023-01-26T12:11:00Z" w:initials="SH">
    <w:p w14:paraId="431B5D15" w14:textId="77777777" w:rsidR="009F6B57" w:rsidRDefault="009F6B57" w:rsidP="006D43A5">
      <w:pPr>
        <w:pStyle w:val="CommentText"/>
      </w:pPr>
      <w:r>
        <w:rPr>
          <w:rStyle w:val="CommentReference"/>
        </w:rPr>
        <w:annotationRef/>
      </w:r>
      <w:r>
        <w:t>It's not the memories that cause problems (such as they do in PTSD), rather it's the inability of retrieving/encoding them that causes problems here.</w:t>
      </w:r>
    </w:p>
  </w:comment>
  <w:comment w:id="97" w:author="Simon Hanslmayr" w:date="2023-01-26T12:11:00Z" w:initials="SH">
    <w:p w14:paraId="041E731A" w14:textId="77777777" w:rsidR="00904032" w:rsidRDefault="00904032" w:rsidP="00F03B14">
      <w:pPr>
        <w:pStyle w:val="CommentText"/>
      </w:pPr>
      <w:r>
        <w:rPr>
          <w:rStyle w:val="CommentReference"/>
        </w:rPr>
        <w:annotationRef/>
      </w:r>
      <w:r>
        <w:t>Atrophy of neurons … rather.</w:t>
      </w:r>
    </w:p>
  </w:comment>
  <w:comment w:id="100" w:author="Simon Hanslmayr" w:date="2023-01-26T12:13:00Z" w:initials="SH">
    <w:p w14:paraId="47D0461F" w14:textId="77777777" w:rsidR="00B23CE1" w:rsidRDefault="00B23CE1" w:rsidP="00BE108E">
      <w:pPr>
        <w:pStyle w:val="CommentText"/>
      </w:pPr>
      <w:r>
        <w:rPr>
          <w:rStyle w:val="CommentReference"/>
        </w:rPr>
        <w:annotationRef/>
      </w:r>
      <w:r>
        <w:t>Nice ending!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202FBF" w15:done="0"/>
  <w15:commentEx w15:paraId="7D8E214E" w15:done="0"/>
  <w15:commentEx w15:paraId="09122C84" w15:done="0"/>
  <w15:commentEx w15:paraId="03D725D2" w15:done="0"/>
  <w15:commentEx w15:paraId="1215725E" w15:done="0"/>
  <w15:commentEx w15:paraId="31185961" w15:done="0"/>
  <w15:commentEx w15:paraId="76BD2E44" w15:done="1"/>
  <w15:commentEx w15:paraId="532364A9" w15:done="0"/>
  <w15:commentEx w15:paraId="47AED73A" w15:done="1"/>
  <w15:commentEx w15:paraId="6B4B8513" w15:done="1"/>
  <w15:commentEx w15:paraId="033D5BCE" w15:done="1"/>
  <w15:commentEx w15:paraId="504ABD85" w15:paraIdParent="033D5BCE" w15:done="1"/>
  <w15:commentEx w15:paraId="0536663E" w15:paraIdParent="033D5BCE" w15:done="1"/>
  <w15:commentEx w15:paraId="6CB2B684" w15:done="1"/>
  <w15:commentEx w15:paraId="03A2E3FF" w15:done="0"/>
  <w15:commentEx w15:paraId="73CDECA4" w15:done="0"/>
  <w15:commentEx w15:paraId="526BD69D" w15:done="0"/>
  <w15:commentEx w15:paraId="7F7AFF21" w15:done="1"/>
  <w15:commentEx w15:paraId="06BBF7E8" w15:done="1"/>
  <w15:commentEx w15:paraId="27468742" w15:done="0"/>
  <w15:commentEx w15:paraId="085D10FF" w15:done="0"/>
  <w15:commentEx w15:paraId="3E1B9690" w15:paraIdParent="085D10FF" w15:done="0"/>
  <w15:commentEx w15:paraId="4FFEBBD4" w15:done="1"/>
  <w15:commentEx w15:paraId="594D00E2" w15:done="0"/>
  <w15:commentEx w15:paraId="06FE84BC" w15:done="1"/>
  <w15:commentEx w15:paraId="1DEA2528" w15:done="1"/>
  <w15:commentEx w15:paraId="261D5B02" w15:paraIdParent="1DEA2528" w15:done="1"/>
  <w15:commentEx w15:paraId="016EDAE3" w15:done="1"/>
  <w15:commentEx w15:paraId="431B5D15" w15:done="0"/>
  <w15:commentEx w15:paraId="041E731A" w15:done="1"/>
  <w15:commentEx w15:paraId="47D0461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5BF0" w16cex:dateUtc="2023-01-27T14:19:00Z"/>
  <w16cex:commentExtensible w16cex:durableId="277CE256" w16cex:dateUtc="2023-01-26T11:28:00Z"/>
  <w16cex:commentExtensible w16cex:durableId="277CE296" w16cex:dateUtc="2023-01-26T11:29:00Z"/>
  <w16cex:commentExtensible w16cex:durableId="277CE2A9" w16cex:dateUtc="2023-01-26T11:29:00Z"/>
  <w16cex:commentExtensible w16cex:durableId="277CE2CD" w16cex:dateUtc="2023-01-26T11:30:00Z"/>
  <w16cex:commentExtensible w16cex:durableId="277CE2ED" w16cex:dateUtc="2023-01-26T11:30:00Z"/>
  <w16cex:commentExtensible w16cex:durableId="277CE332" w16cex:dateUtc="2023-01-26T11:32:00Z"/>
  <w16cex:commentExtensible w16cex:durableId="277CE584" w16cex:dateUtc="2023-01-26T11:41:00Z"/>
  <w16cex:commentExtensible w16cex:durableId="277CE5E5" w16cex:dateUtc="2023-01-26T11:43:00Z"/>
  <w16cex:commentExtensible w16cex:durableId="277AE579" w16cex:dateUtc="2023-01-24T23:17:00Z"/>
  <w16cex:commentExtensible w16cex:durableId="277AD237" w16cex:dateUtc="2023-01-24T21:55:00Z"/>
  <w16cex:commentExtensible w16cex:durableId="277C58A6" w16cex:dateUtc="2023-01-26T01:40:00Z"/>
  <w16cex:commentExtensible w16cex:durableId="277CE6CD" w16cex:dateUtc="2023-01-26T11:47:00Z"/>
  <w16cex:commentExtensible w16cex:durableId="277CE88C" w16cex:dateUtc="2023-01-26T11:54:00Z"/>
  <w16cex:commentExtensible w16cex:durableId="277E5A3F" w16cex:dateUtc="2023-01-27T14:12:00Z"/>
  <w16cex:commentExtensible w16cex:durableId="277CE8EB" w16cex:dateUtc="2023-01-26T11:56:00Z"/>
  <w16cex:commentExtensible w16cex:durableId="277CE941" w16cex:dateUtc="2023-01-26T11:57:00Z"/>
  <w16cex:commentExtensible w16cex:durableId="277CE967" w16cex:dateUtc="2023-01-26T11:58:00Z"/>
  <w16cex:commentExtensible w16cex:durableId="277CE9DA" w16cex:dateUtc="2023-01-26T12:00:00Z"/>
  <w16cex:commentExtensible w16cex:durableId="277CE9EF" w16cex:dateUtc="2023-01-26T12:00:00Z"/>
  <w16cex:commentExtensible w16cex:durableId="277CEA92" w16cex:dateUtc="2023-01-26T12:03:00Z"/>
  <w16cex:commentExtensible w16cex:durableId="277E5C66" w16cex:dateUtc="2023-01-27T14:21:00Z"/>
  <w16cex:commentExtensible w16cex:durableId="277CEAC0" w16cex:dateUtc="2023-01-26T12:04:00Z"/>
  <w16cex:commentExtensible w16cex:durableId="277E8DFE" w16cex:dateUtc="2023-01-27T17:53:00Z"/>
  <w16cex:commentExtensible w16cex:durableId="277CEB20" w16cex:dateUtc="2023-01-26T12:05:00Z"/>
  <w16cex:commentExtensible w16cex:durableId="277CEB8E" w16cex:dateUtc="2023-01-26T12:07:00Z"/>
  <w16cex:commentExtensible w16cex:durableId="277E81EE" w16cex:dateUtc="2023-01-27T17:01:00Z"/>
  <w16cex:commentExtensible w16cex:durableId="277CEBFF" w16cex:dateUtc="2023-01-26T12:09:00Z"/>
  <w16cex:commentExtensible w16cex:durableId="277CEC55" w16cex:dateUtc="2023-01-26T12:11:00Z"/>
  <w16cex:commentExtensible w16cex:durableId="277CEC70" w16cex:dateUtc="2023-01-26T12:11:00Z"/>
  <w16cex:commentExtensible w16cex:durableId="277CECE3" w16cex:dateUtc="2023-01-26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202FBF" w16cid:durableId="277E5BF0"/>
  <w16cid:commentId w16cid:paraId="7D8E214E" w16cid:durableId="277CE256"/>
  <w16cid:commentId w16cid:paraId="09122C84" w16cid:durableId="277CE296"/>
  <w16cid:commentId w16cid:paraId="03D725D2" w16cid:durableId="277CE2A9"/>
  <w16cid:commentId w16cid:paraId="1215725E" w16cid:durableId="277CE2CD"/>
  <w16cid:commentId w16cid:paraId="31185961" w16cid:durableId="277CE2ED"/>
  <w16cid:commentId w16cid:paraId="76BD2E44" w16cid:durableId="277CE332"/>
  <w16cid:commentId w16cid:paraId="532364A9" w16cid:durableId="277CE584"/>
  <w16cid:commentId w16cid:paraId="47AED73A" w16cid:durableId="277CE5E5"/>
  <w16cid:commentId w16cid:paraId="6B4B8513" w16cid:durableId="277AE579"/>
  <w16cid:commentId w16cid:paraId="033D5BCE" w16cid:durableId="277AD237"/>
  <w16cid:commentId w16cid:paraId="504ABD85" w16cid:durableId="277C58A6"/>
  <w16cid:commentId w16cid:paraId="0536663E" w16cid:durableId="277CE6CD"/>
  <w16cid:commentId w16cid:paraId="6CB2B684" w16cid:durableId="277CE88C"/>
  <w16cid:commentId w16cid:paraId="03A2E3FF" w16cid:durableId="277E5A3F"/>
  <w16cid:commentId w16cid:paraId="73CDECA4" w16cid:durableId="277CE8EB"/>
  <w16cid:commentId w16cid:paraId="526BD69D" w16cid:durableId="277CE941"/>
  <w16cid:commentId w16cid:paraId="7F7AFF21" w16cid:durableId="277CE967"/>
  <w16cid:commentId w16cid:paraId="06BBF7E8" w16cid:durableId="277CE9DA"/>
  <w16cid:commentId w16cid:paraId="27468742" w16cid:durableId="277CE9EF"/>
  <w16cid:commentId w16cid:paraId="085D10FF" w16cid:durableId="277CEA92"/>
  <w16cid:commentId w16cid:paraId="3E1B9690" w16cid:durableId="277E5C66"/>
  <w16cid:commentId w16cid:paraId="4FFEBBD4" w16cid:durableId="277CEAC0"/>
  <w16cid:commentId w16cid:paraId="594D00E2" w16cid:durableId="277E8DFE"/>
  <w16cid:commentId w16cid:paraId="06FE84BC" w16cid:durableId="277CEB20"/>
  <w16cid:commentId w16cid:paraId="1DEA2528" w16cid:durableId="277CEB8E"/>
  <w16cid:commentId w16cid:paraId="261D5B02" w16cid:durableId="277E81EE"/>
  <w16cid:commentId w16cid:paraId="016EDAE3" w16cid:durableId="277CEBFF"/>
  <w16cid:commentId w16cid:paraId="431B5D15" w16cid:durableId="277CEC55"/>
  <w16cid:commentId w16cid:paraId="041E731A" w16cid:durableId="277CEC70"/>
  <w16cid:commentId w16cid:paraId="47D0461F" w16cid:durableId="277CEC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rson w15:author="Simon Hanslmayr">
    <w15:presenceInfo w15:providerId="AD" w15:userId="S::Simon.Hanslmayr@glasgow.ac.uk::8b386227-abfd-455c-bc72-9ce91eac9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62"/>
    <w:rsid w:val="000136A9"/>
    <w:rsid w:val="00080904"/>
    <w:rsid w:val="000C66F0"/>
    <w:rsid w:val="00101EAF"/>
    <w:rsid w:val="00110864"/>
    <w:rsid w:val="001267BE"/>
    <w:rsid w:val="00161A16"/>
    <w:rsid w:val="001641DE"/>
    <w:rsid w:val="001A7C63"/>
    <w:rsid w:val="001F5866"/>
    <w:rsid w:val="00214F00"/>
    <w:rsid w:val="003316EE"/>
    <w:rsid w:val="00363258"/>
    <w:rsid w:val="00372DF2"/>
    <w:rsid w:val="0037362E"/>
    <w:rsid w:val="00386FF4"/>
    <w:rsid w:val="003A7F2E"/>
    <w:rsid w:val="003B01ED"/>
    <w:rsid w:val="003B42B6"/>
    <w:rsid w:val="00475CFB"/>
    <w:rsid w:val="004A616E"/>
    <w:rsid w:val="004D649D"/>
    <w:rsid w:val="005355A9"/>
    <w:rsid w:val="00563A16"/>
    <w:rsid w:val="005B0A7A"/>
    <w:rsid w:val="00605458"/>
    <w:rsid w:val="00645B8A"/>
    <w:rsid w:val="006A3EDC"/>
    <w:rsid w:val="006A75B5"/>
    <w:rsid w:val="007055DE"/>
    <w:rsid w:val="007257A7"/>
    <w:rsid w:val="00743189"/>
    <w:rsid w:val="0075082D"/>
    <w:rsid w:val="00771615"/>
    <w:rsid w:val="00796117"/>
    <w:rsid w:val="007977DE"/>
    <w:rsid w:val="007B3C08"/>
    <w:rsid w:val="007C6E23"/>
    <w:rsid w:val="00802302"/>
    <w:rsid w:val="008226F4"/>
    <w:rsid w:val="008271A4"/>
    <w:rsid w:val="00900B7A"/>
    <w:rsid w:val="00904032"/>
    <w:rsid w:val="00907F9D"/>
    <w:rsid w:val="00921764"/>
    <w:rsid w:val="00923B84"/>
    <w:rsid w:val="0093247B"/>
    <w:rsid w:val="009349FB"/>
    <w:rsid w:val="009572F9"/>
    <w:rsid w:val="00957D6C"/>
    <w:rsid w:val="009753A0"/>
    <w:rsid w:val="009A0030"/>
    <w:rsid w:val="009F540B"/>
    <w:rsid w:val="009F6B57"/>
    <w:rsid w:val="00A06212"/>
    <w:rsid w:val="00A1232D"/>
    <w:rsid w:val="00A555F9"/>
    <w:rsid w:val="00A65805"/>
    <w:rsid w:val="00A852D1"/>
    <w:rsid w:val="00A94160"/>
    <w:rsid w:val="00B148EB"/>
    <w:rsid w:val="00B23CE1"/>
    <w:rsid w:val="00B3118B"/>
    <w:rsid w:val="00BF630E"/>
    <w:rsid w:val="00C438D0"/>
    <w:rsid w:val="00C52862"/>
    <w:rsid w:val="00CA00A8"/>
    <w:rsid w:val="00CF3EAF"/>
    <w:rsid w:val="00D522FC"/>
    <w:rsid w:val="00D77A3A"/>
    <w:rsid w:val="00D9361E"/>
    <w:rsid w:val="00DB1651"/>
    <w:rsid w:val="00E02AE4"/>
    <w:rsid w:val="00E160BF"/>
    <w:rsid w:val="00E2541E"/>
    <w:rsid w:val="00E834EF"/>
    <w:rsid w:val="00EC091A"/>
    <w:rsid w:val="00F04924"/>
    <w:rsid w:val="00F2055A"/>
    <w:rsid w:val="00FD239E"/>
    <w:rsid w:val="00FD3DA7"/>
    <w:rsid w:val="00FF74C9"/>
    <w:rsid w:val="00FF7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DBD4"/>
  <w15:chartTrackingRefBased/>
  <w15:docId w15:val="{84C2039A-957D-4934-A8B6-1B47078D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D6C"/>
    <w:pPr>
      <w:ind w:left="720"/>
      <w:contextualSpacing/>
    </w:pPr>
  </w:style>
  <w:style w:type="character" w:styleId="CommentReference">
    <w:name w:val="annotation reference"/>
    <w:basedOn w:val="DefaultParagraphFont"/>
    <w:uiPriority w:val="99"/>
    <w:semiHidden/>
    <w:unhideWhenUsed/>
    <w:rsid w:val="008226F4"/>
    <w:rPr>
      <w:sz w:val="16"/>
      <w:szCs w:val="16"/>
    </w:rPr>
  </w:style>
  <w:style w:type="paragraph" w:styleId="CommentText">
    <w:name w:val="annotation text"/>
    <w:basedOn w:val="Normal"/>
    <w:link w:val="CommentTextChar"/>
    <w:uiPriority w:val="99"/>
    <w:unhideWhenUsed/>
    <w:rsid w:val="008226F4"/>
    <w:pPr>
      <w:spacing w:line="240" w:lineRule="auto"/>
    </w:pPr>
    <w:rPr>
      <w:sz w:val="20"/>
      <w:szCs w:val="20"/>
    </w:rPr>
  </w:style>
  <w:style w:type="character" w:customStyle="1" w:styleId="CommentTextChar">
    <w:name w:val="Comment Text Char"/>
    <w:basedOn w:val="DefaultParagraphFont"/>
    <w:link w:val="CommentText"/>
    <w:uiPriority w:val="99"/>
    <w:rsid w:val="008226F4"/>
    <w:rPr>
      <w:sz w:val="20"/>
      <w:szCs w:val="20"/>
    </w:rPr>
  </w:style>
  <w:style w:type="paragraph" w:styleId="CommentSubject">
    <w:name w:val="annotation subject"/>
    <w:basedOn w:val="CommentText"/>
    <w:next w:val="CommentText"/>
    <w:link w:val="CommentSubjectChar"/>
    <w:uiPriority w:val="99"/>
    <w:semiHidden/>
    <w:unhideWhenUsed/>
    <w:rsid w:val="008226F4"/>
    <w:rPr>
      <w:b/>
      <w:bCs/>
    </w:rPr>
  </w:style>
  <w:style w:type="character" w:customStyle="1" w:styleId="CommentSubjectChar">
    <w:name w:val="Comment Subject Char"/>
    <w:basedOn w:val="CommentTextChar"/>
    <w:link w:val="CommentSubject"/>
    <w:uiPriority w:val="99"/>
    <w:semiHidden/>
    <w:rsid w:val="008226F4"/>
    <w:rPr>
      <w:b/>
      <w:bCs/>
      <w:sz w:val="20"/>
      <w:szCs w:val="20"/>
    </w:rPr>
  </w:style>
  <w:style w:type="character" w:styleId="Hyperlink">
    <w:name w:val="Hyperlink"/>
    <w:basedOn w:val="DefaultParagraphFont"/>
    <w:uiPriority w:val="99"/>
    <w:unhideWhenUsed/>
    <w:rsid w:val="00771615"/>
    <w:rPr>
      <w:color w:val="0563C1" w:themeColor="hyperlink"/>
      <w:u w:val="single"/>
    </w:rPr>
  </w:style>
  <w:style w:type="character" w:styleId="UnresolvedMention">
    <w:name w:val="Unresolved Mention"/>
    <w:basedOn w:val="DefaultParagraphFont"/>
    <w:uiPriority w:val="99"/>
    <w:semiHidden/>
    <w:unhideWhenUsed/>
    <w:rsid w:val="00771615"/>
    <w:rPr>
      <w:color w:val="605E5C"/>
      <w:shd w:val="clear" w:color="auto" w:fill="E1DFDD"/>
    </w:rPr>
  </w:style>
  <w:style w:type="paragraph" w:styleId="Revision">
    <w:name w:val="Revision"/>
    <w:hidden/>
    <w:uiPriority w:val="99"/>
    <w:semiHidden/>
    <w:rsid w:val="00A555F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5848">
      <w:bodyDiv w:val="1"/>
      <w:marLeft w:val="0"/>
      <w:marRight w:val="0"/>
      <w:marTop w:val="0"/>
      <w:marBottom w:val="0"/>
      <w:divBdr>
        <w:top w:val="none" w:sz="0" w:space="0" w:color="auto"/>
        <w:left w:val="none" w:sz="0" w:space="0" w:color="auto"/>
        <w:bottom w:val="none" w:sz="0" w:space="0" w:color="auto"/>
        <w:right w:val="none" w:sz="0" w:space="0" w:color="auto"/>
      </w:divBdr>
      <w:divsChild>
        <w:div w:id="1405562749">
          <w:marLeft w:val="0"/>
          <w:marRight w:val="0"/>
          <w:marTop w:val="0"/>
          <w:marBottom w:val="0"/>
          <w:divBdr>
            <w:top w:val="none" w:sz="0" w:space="0" w:color="auto"/>
            <w:left w:val="none" w:sz="0" w:space="0" w:color="auto"/>
            <w:bottom w:val="none" w:sz="0" w:space="0" w:color="auto"/>
            <w:right w:val="none" w:sz="0" w:space="0" w:color="auto"/>
          </w:divBdr>
        </w:div>
        <w:div w:id="1815022172">
          <w:marLeft w:val="0"/>
          <w:marRight w:val="0"/>
          <w:marTop w:val="0"/>
          <w:marBottom w:val="0"/>
          <w:divBdr>
            <w:top w:val="none" w:sz="0" w:space="0" w:color="auto"/>
            <w:left w:val="none" w:sz="0" w:space="0" w:color="auto"/>
            <w:bottom w:val="none" w:sz="0" w:space="0" w:color="auto"/>
            <w:right w:val="none" w:sz="0" w:space="0" w:color="auto"/>
          </w:divBdr>
        </w:div>
      </w:divsChild>
    </w:div>
    <w:div w:id="567957653">
      <w:bodyDiv w:val="1"/>
      <w:marLeft w:val="0"/>
      <w:marRight w:val="0"/>
      <w:marTop w:val="0"/>
      <w:marBottom w:val="0"/>
      <w:divBdr>
        <w:top w:val="none" w:sz="0" w:space="0" w:color="auto"/>
        <w:left w:val="none" w:sz="0" w:space="0" w:color="auto"/>
        <w:bottom w:val="none" w:sz="0" w:space="0" w:color="auto"/>
        <w:right w:val="none" w:sz="0" w:space="0" w:color="auto"/>
      </w:divBdr>
      <w:divsChild>
        <w:div w:id="830873101">
          <w:marLeft w:val="0"/>
          <w:marRight w:val="0"/>
          <w:marTop w:val="0"/>
          <w:marBottom w:val="0"/>
          <w:divBdr>
            <w:top w:val="none" w:sz="0" w:space="0" w:color="auto"/>
            <w:left w:val="none" w:sz="0" w:space="0" w:color="auto"/>
            <w:bottom w:val="none" w:sz="0" w:space="0" w:color="auto"/>
            <w:right w:val="none" w:sz="0" w:space="0" w:color="auto"/>
          </w:divBdr>
        </w:div>
        <w:div w:id="1542093855">
          <w:marLeft w:val="0"/>
          <w:marRight w:val="0"/>
          <w:marTop w:val="0"/>
          <w:marBottom w:val="0"/>
          <w:divBdr>
            <w:top w:val="none" w:sz="0" w:space="0" w:color="auto"/>
            <w:left w:val="none" w:sz="0" w:space="0" w:color="auto"/>
            <w:bottom w:val="none" w:sz="0" w:space="0" w:color="auto"/>
            <w:right w:val="none" w:sz="0" w:space="0" w:color="auto"/>
          </w:divBdr>
        </w:div>
        <w:div w:id="1563443861">
          <w:marLeft w:val="0"/>
          <w:marRight w:val="0"/>
          <w:marTop w:val="0"/>
          <w:marBottom w:val="0"/>
          <w:divBdr>
            <w:top w:val="none" w:sz="0" w:space="0" w:color="auto"/>
            <w:left w:val="none" w:sz="0" w:space="0" w:color="auto"/>
            <w:bottom w:val="none" w:sz="0" w:space="0" w:color="auto"/>
            <w:right w:val="none" w:sz="0" w:space="0" w:color="auto"/>
          </w:divBdr>
        </w:div>
        <w:div w:id="2028360081">
          <w:marLeft w:val="0"/>
          <w:marRight w:val="0"/>
          <w:marTop w:val="0"/>
          <w:marBottom w:val="0"/>
          <w:divBdr>
            <w:top w:val="none" w:sz="0" w:space="0" w:color="auto"/>
            <w:left w:val="none" w:sz="0" w:space="0" w:color="auto"/>
            <w:bottom w:val="none" w:sz="0" w:space="0" w:color="auto"/>
            <w:right w:val="none" w:sz="0" w:space="0" w:color="auto"/>
          </w:divBdr>
        </w:div>
        <w:div w:id="1170831133">
          <w:marLeft w:val="0"/>
          <w:marRight w:val="0"/>
          <w:marTop w:val="0"/>
          <w:marBottom w:val="0"/>
          <w:divBdr>
            <w:top w:val="none" w:sz="0" w:space="0" w:color="auto"/>
            <w:left w:val="none" w:sz="0" w:space="0" w:color="auto"/>
            <w:bottom w:val="none" w:sz="0" w:space="0" w:color="auto"/>
            <w:right w:val="none" w:sz="0" w:space="0" w:color="auto"/>
          </w:divBdr>
        </w:div>
        <w:div w:id="1056320174">
          <w:marLeft w:val="0"/>
          <w:marRight w:val="0"/>
          <w:marTop w:val="0"/>
          <w:marBottom w:val="0"/>
          <w:divBdr>
            <w:top w:val="none" w:sz="0" w:space="0" w:color="auto"/>
            <w:left w:val="none" w:sz="0" w:space="0" w:color="auto"/>
            <w:bottom w:val="none" w:sz="0" w:space="0" w:color="auto"/>
            <w:right w:val="none" w:sz="0" w:space="0" w:color="auto"/>
          </w:divBdr>
        </w:div>
        <w:div w:id="2043897227">
          <w:marLeft w:val="0"/>
          <w:marRight w:val="0"/>
          <w:marTop w:val="0"/>
          <w:marBottom w:val="0"/>
          <w:divBdr>
            <w:top w:val="none" w:sz="0" w:space="0" w:color="auto"/>
            <w:left w:val="none" w:sz="0" w:space="0" w:color="auto"/>
            <w:bottom w:val="none" w:sz="0" w:space="0" w:color="auto"/>
            <w:right w:val="none" w:sz="0" w:space="0" w:color="auto"/>
          </w:divBdr>
        </w:div>
      </w:divsChild>
    </w:div>
    <w:div w:id="1689720023">
      <w:bodyDiv w:val="1"/>
      <w:marLeft w:val="0"/>
      <w:marRight w:val="0"/>
      <w:marTop w:val="0"/>
      <w:marBottom w:val="0"/>
      <w:divBdr>
        <w:top w:val="none" w:sz="0" w:space="0" w:color="auto"/>
        <w:left w:val="none" w:sz="0" w:space="0" w:color="auto"/>
        <w:bottom w:val="none" w:sz="0" w:space="0" w:color="auto"/>
        <w:right w:val="none" w:sz="0" w:space="0" w:color="auto"/>
      </w:divBdr>
      <w:divsChild>
        <w:div w:id="1034770533">
          <w:marLeft w:val="0"/>
          <w:marRight w:val="0"/>
          <w:marTop w:val="0"/>
          <w:marBottom w:val="0"/>
          <w:divBdr>
            <w:top w:val="none" w:sz="0" w:space="0" w:color="auto"/>
            <w:left w:val="none" w:sz="0" w:space="0" w:color="auto"/>
            <w:bottom w:val="none" w:sz="0" w:space="0" w:color="auto"/>
            <w:right w:val="none" w:sz="0" w:space="0" w:color="auto"/>
          </w:divBdr>
        </w:div>
        <w:div w:id="1282960938">
          <w:marLeft w:val="0"/>
          <w:marRight w:val="0"/>
          <w:marTop w:val="0"/>
          <w:marBottom w:val="0"/>
          <w:divBdr>
            <w:top w:val="none" w:sz="0" w:space="0" w:color="auto"/>
            <w:left w:val="none" w:sz="0" w:space="0" w:color="auto"/>
            <w:bottom w:val="none" w:sz="0" w:space="0" w:color="auto"/>
            <w:right w:val="none" w:sz="0" w:space="0" w:color="auto"/>
          </w:divBdr>
        </w:div>
      </w:divsChild>
    </w:div>
    <w:div w:id="2002193408">
      <w:bodyDiv w:val="1"/>
      <w:marLeft w:val="0"/>
      <w:marRight w:val="0"/>
      <w:marTop w:val="0"/>
      <w:marBottom w:val="0"/>
      <w:divBdr>
        <w:top w:val="none" w:sz="0" w:space="0" w:color="auto"/>
        <w:left w:val="none" w:sz="0" w:space="0" w:color="auto"/>
        <w:bottom w:val="none" w:sz="0" w:space="0" w:color="auto"/>
        <w:right w:val="none" w:sz="0" w:space="0" w:color="auto"/>
      </w:divBdr>
      <w:divsChild>
        <w:div w:id="1397819170">
          <w:marLeft w:val="0"/>
          <w:marRight w:val="0"/>
          <w:marTop w:val="0"/>
          <w:marBottom w:val="0"/>
          <w:divBdr>
            <w:top w:val="none" w:sz="0" w:space="0" w:color="auto"/>
            <w:left w:val="none" w:sz="0" w:space="0" w:color="auto"/>
            <w:bottom w:val="none" w:sz="0" w:space="0" w:color="auto"/>
            <w:right w:val="none" w:sz="0" w:space="0" w:color="auto"/>
          </w:divBdr>
        </w:div>
        <w:div w:id="883981242">
          <w:marLeft w:val="0"/>
          <w:marRight w:val="0"/>
          <w:marTop w:val="0"/>
          <w:marBottom w:val="0"/>
          <w:divBdr>
            <w:top w:val="none" w:sz="0" w:space="0" w:color="auto"/>
            <w:left w:val="none" w:sz="0" w:space="0" w:color="auto"/>
            <w:bottom w:val="none" w:sz="0" w:space="0" w:color="auto"/>
            <w:right w:val="none" w:sz="0" w:space="0" w:color="auto"/>
          </w:divBdr>
        </w:div>
        <w:div w:id="1258320032">
          <w:marLeft w:val="0"/>
          <w:marRight w:val="0"/>
          <w:marTop w:val="0"/>
          <w:marBottom w:val="0"/>
          <w:divBdr>
            <w:top w:val="none" w:sz="0" w:space="0" w:color="auto"/>
            <w:left w:val="none" w:sz="0" w:space="0" w:color="auto"/>
            <w:bottom w:val="none" w:sz="0" w:space="0" w:color="auto"/>
            <w:right w:val="none" w:sz="0" w:space="0" w:color="auto"/>
          </w:divBdr>
        </w:div>
        <w:div w:id="1622299091">
          <w:marLeft w:val="0"/>
          <w:marRight w:val="0"/>
          <w:marTop w:val="0"/>
          <w:marBottom w:val="0"/>
          <w:divBdr>
            <w:top w:val="none" w:sz="0" w:space="0" w:color="auto"/>
            <w:left w:val="none" w:sz="0" w:space="0" w:color="auto"/>
            <w:bottom w:val="none" w:sz="0" w:space="0" w:color="auto"/>
            <w:right w:val="none" w:sz="0" w:space="0" w:color="auto"/>
          </w:divBdr>
        </w:div>
        <w:div w:id="621226545">
          <w:marLeft w:val="0"/>
          <w:marRight w:val="0"/>
          <w:marTop w:val="0"/>
          <w:marBottom w:val="0"/>
          <w:divBdr>
            <w:top w:val="none" w:sz="0" w:space="0" w:color="auto"/>
            <w:left w:val="none" w:sz="0" w:space="0" w:color="auto"/>
            <w:bottom w:val="none" w:sz="0" w:space="0" w:color="auto"/>
            <w:right w:val="none" w:sz="0" w:space="0" w:color="auto"/>
          </w:divBdr>
        </w:div>
        <w:div w:id="821120069">
          <w:marLeft w:val="0"/>
          <w:marRight w:val="0"/>
          <w:marTop w:val="0"/>
          <w:marBottom w:val="0"/>
          <w:divBdr>
            <w:top w:val="none" w:sz="0" w:space="0" w:color="auto"/>
            <w:left w:val="none" w:sz="0" w:space="0" w:color="auto"/>
            <w:bottom w:val="none" w:sz="0" w:space="0" w:color="auto"/>
            <w:right w:val="none" w:sz="0" w:space="0" w:color="auto"/>
          </w:divBdr>
        </w:div>
        <w:div w:id="304049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opscience.iop.org/article/10.1088/1741-2552/aaaed7/met"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39</cp:revision>
  <dcterms:created xsi:type="dcterms:W3CDTF">2023-01-26T09:14:00Z</dcterms:created>
  <dcterms:modified xsi:type="dcterms:W3CDTF">2023-01-28T16:29:00Z</dcterms:modified>
</cp:coreProperties>
</file>