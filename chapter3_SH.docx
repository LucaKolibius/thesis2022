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051" w14:textId="7EB27577" w:rsidR="004B14EF" w:rsidRDefault="004B14EF" w:rsidP="00D521DD">
      <w:pPr>
        <w:pStyle w:val="SMHeading"/>
        <w:rPr>
          <w:lang/>
        </w:rPr>
      </w:pPr>
      <w:commentRangeStart w:id="0"/>
      <w:r>
        <w:rPr>
          <w:lang/>
        </w:rPr>
        <w:t xml:space="preserve">Title: </w:t>
      </w:r>
      <w:r w:rsidRPr="004B14EF">
        <w:rPr>
          <w:lang/>
        </w:rPr>
        <w:t xml:space="preserve">High frequency power reinstatement </w:t>
      </w:r>
      <w:r>
        <w:rPr>
          <w:lang/>
        </w:rPr>
        <w:t>but</w:t>
      </w:r>
      <w:r w:rsidRPr="004B14EF">
        <w:rPr>
          <w:lang/>
        </w:rPr>
        <w:t xml:space="preserve"> no theta spike-field coupling</w:t>
      </w:r>
      <w:r>
        <w:rPr>
          <w:lang/>
        </w:rPr>
        <w:t xml:space="preserve"> </w:t>
      </w:r>
      <w:r w:rsidRPr="004B14EF">
        <w:rPr>
          <w:lang/>
        </w:rPr>
        <w:t>in the human hippocampus during episodic memor</w:t>
      </w:r>
      <w:r>
        <w:rPr>
          <w:lang/>
        </w:rPr>
        <w:t>y</w:t>
      </w:r>
      <w:commentRangeEnd w:id="0"/>
      <w:r>
        <w:rPr>
          <w:rStyle w:val="CommentReference"/>
        </w:rPr>
        <w:commentReference w:id="0"/>
      </w:r>
    </w:p>
    <w:p w14:paraId="01459BEF" w14:textId="77777777" w:rsidR="004B14EF" w:rsidRDefault="004B14EF" w:rsidP="002B6376">
      <w:pPr>
        <w:rPr>
          <w:lang/>
        </w:rPr>
      </w:pPr>
    </w:p>
    <w:p w14:paraId="40EEA6C1" w14:textId="7C5FC641" w:rsidR="00800289" w:rsidRDefault="00800289" w:rsidP="00D521DD">
      <w:pPr>
        <w:pStyle w:val="SMHeading"/>
        <w:rPr>
          <w:lang/>
        </w:rPr>
      </w:pPr>
      <w:r>
        <w:rPr>
          <w:lang/>
        </w:rPr>
        <w:t>Abstract</w:t>
      </w:r>
    </w:p>
    <w:p w14:paraId="48CDD643" w14:textId="4F8D9ED2" w:rsidR="00800289" w:rsidRPr="00800289" w:rsidRDefault="00800289" w:rsidP="00800289">
      <w:pPr>
        <w:rPr>
          <w:lang/>
        </w:rPr>
      </w:pPr>
      <w:r w:rsidRPr="00800289">
        <w:rPr>
          <w:lang/>
        </w:rPr>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multi unit activity. We here studied the reinstatement of HFP in the hippocampus of patients while they completed a memory association task. </w:t>
      </w:r>
      <w:r w:rsidR="00AB4E0D" w:rsidRPr="00AB4E0D">
        <w:rPr>
          <w:lang/>
        </w:rPr>
        <w:t>Our results suggest a memory code implemented through LFP HFP reinstatement between encoding and retrieval of individual episodes and that this code is not driven by a content-specific code (i.e., population activity of Concept Neurons).</w:t>
      </w:r>
    </w:p>
    <w:p w14:paraId="628D3304" w14:textId="77777777" w:rsidR="004F79C5" w:rsidRDefault="00800289" w:rsidP="00800289">
      <w:pPr>
        <w:rPr>
          <w:lang/>
        </w:rPr>
      </w:pPr>
      <w:r w:rsidRPr="00800289">
        <w:rPr>
          <w:lang/>
        </w:rPr>
        <w:t>Theta oscillations play a central role in memory processing. According to an influential theory memory encoding and retrieval occurs in opposite theta phases so newly encoded memories do not cause catastrop</w:t>
      </w:r>
      <w:r>
        <w:rPr>
          <w:lang/>
        </w:rPr>
        <w:t>h</w:t>
      </w:r>
      <w:r w:rsidRPr="00800289">
        <w:rPr>
          <w:lang/>
        </w:rPr>
        <w:t>ic interference with older memories. Recent findings have demonstrated that there is not one dominant theta frequency in the human hippocampus, but rather two: a slow theta (2-5 Hz) and a fast theta (5-9 Hz) oscillation.</w:t>
      </w:r>
      <w:r>
        <w:rPr>
          <w:lang/>
        </w:rPr>
        <w:t xml:space="preserve"> </w:t>
      </w:r>
      <w:r w:rsidRPr="00800289">
        <w:rPr>
          <w:lang/>
        </w:rPr>
        <w:t>Contrary to previously reported findings, our research did not reveal consistent evidence of individual neurons or ESNs firing at a distinct theta phase during encoding and retrieval, nor of a phase difference between firing at encoding and retrieval.</w:t>
      </w:r>
      <w:r w:rsidR="004F79C5">
        <w:rPr>
          <w:lang/>
        </w:rPr>
        <w:t xml:space="preserve"> </w:t>
      </w:r>
    </w:p>
    <w:p w14:paraId="6F2DBE2A" w14:textId="5F051F43" w:rsidR="00800289" w:rsidRDefault="00800289" w:rsidP="00800289">
      <w:pPr>
        <w:rPr>
          <w:lang/>
        </w:rPr>
      </w:pPr>
      <w:r w:rsidRPr="00800289">
        <w:rPr>
          <w:lang/>
        </w:rPr>
        <w:t>These findings extend the discoveries of the previous chapters from the single neuron level to the population activity reflected in the local field potential.</w:t>
      </w:r>
    </w:p>
    <w:p w14:paraId="1E6D84E5" w14:textId="77777777" w:rsidR="00800289" w:rsidRDefault="00800289">
      <w:pPr>
        <w:spacing w:after="160" w:line="259" w:lineRule="auto"/>
        <w:rPr>
          <w:lang/>
        </w:rPr>
      </w:pPr>
      <w:r>
        <w:rPr>
          <w:lang/>
        </w:rPr>
        <w:br w:type="page"/>
      </w:r>
    </w:p>
    <w:p w14:paraId="75E7A862" w14:textId="48E543F9" w:rsidR="0095288A" w:rsidRDefault="0095288A" w:rsidP="00D521DD">
      <w:pPr>
        <w:pStyle w:val="SMHeading"/>
        <w:rPr>
          <w:lang/>
        </w:rPr>
      </w:pPr>
      <w:r>
        <w:rPr>
          <w:lang/>
        </w:rPr>
        <w:lastRenderedPageBreak/>
        <w:t>Introduction</w:t>
      </w:r>
    </w:p>
    <w:p w14:paraId="5755AE6A" w14:textId="40CF652A" w:rsidR="00136EBE" w:rsidRDefault="0095288A" w:rsidP="002B6376">
      <w:pPr>
        <w:rPr>
          <w:szCs w:val="24"/>
          <w:lang/>
        </w:rPr>
      </w:pPr>
      <w:r w:rsidRPr="00635CAB">
        <w:rPr>
          <w:szCs w:val="24"/>
          <w:lang/>
        </w:rPr>
        <w:t>In the previous two chapters we investigated the formation and retrieval of episodic memories on the level of single neurons</w:t>
      </w:r>
      <w:r>
        <w:rPr>
          <w:szCs w:val="24"/>
          <w:lang/>
        </w:rPr>
        <w:t xml:space="preserve"> in the human hippocampus</w:t>
      </w:r>
      <w:r w:rsidRPr="00635CAB">
        <w:rPr>
          <w:szCs w:val="24"/>
          <w:lang/>
        </w:rPr>
        <w:t xml:space="preserve">. </w:t>
      </w:r>
      <w:r>
        <w:rPr>
          <w:szCs w:val="24"/>
          <w:lang/>
        </w:rPr>
        <w:t xml:space="preserve">We provided compelling evidence in the second chapter that this episode specific code </w:t>
      </w:r>
      <w:r w:rsidR="002B6376">
        <w:rPr>
          <w:szCs w:val="24"/>
          <w:lang/>
        </w:rPr>
        <w:t xml:space="preserve">- </w:t>
      </w:r>
      <w:r>
        <w:rPr>
          <w:szCs w:val="24"/>
          <w:lang/>
        </w:rPr>
        <w:t xml:space="preserve">expressed through individual assemblies of neurons (ESNs) </w:t>
      </w:r>
      <w:r w:rsidR="002B6376">
        <w:rPr>
          <w:szCs w:val="24"/>
          <w:lang/>
        </w:rPr>
        <w:t xml:space="preserve">- </w:t>
      </w:r>
      <w:r>
        <w:rPr>
          <w:szCs w:val="24"/>
          <w:lang/>
        </w:rPr>
        <w:t xml:space="preserve">is separate from Concept Neurons. </w:t>
      </w:r>
      <w:r w:rsidR="00477786" w:rsidRPr="00477786">
        <w:rPr>
          <w:szCs w:val="24"/>
        </w:rPr>
        <w:t>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w:t>
      </w:r>
      <w:r w:rsidR="00477786">
        <w:rPr>
          <w:szCs w:val="24"/>
          <w:lang/>
        </w:rPr>
        <w:t xml:space="preserve">. </w:t>
      </w:r>
      <w:r w:rsidRPr="00635CAB">
        <w:rPr>
          <w:szCs w:val="24"/>
          <w:lang/>
        </w:rPr>
        <w:t>We will probe the role of two prominent frequencies in the hippocampus</w:t>
      </w:r>
      <w:r w:rsidR="00477786">
        <w:rPr>
          <w:szCs w:val="24"/>
          <w:lang/>
        </w:rPr>
        <w:t xml:space="preserve"> LFP</w:t>
      </w:r>
      <w:r w:rsidRPr="00635CAB">
        <w:rPr>
          <w:szCs w:val="24"/>
          <w:lang/>
        </w:rPr>
        <w:t>: the theta frequency (2-9 Hz) and activity in the high frequency band (</w:t>
      </w:r>
      <w:r w:rsidR="00054196">
        <w:rPr>
          <w:szCs w:val="24"/>
          <w:lang/>
        </w:rPr>
        <w:t>4</w:t>
      </w:r>
      <w:r w:rsidRPr="00635CAB">
        <w:rPr>
          <w:szCs w:val="24"/>
          <w:lang/>
        </w:rPr>
        <w:t>0-</w:t>
      </w:r>
      <w:r w:rsidR="00054196">
        <w:rPr>
          <w:szCs w:val="24"/>
          <w:lang/>
        </w:rPr>
        <w:t>20</w:t>
      </w:r>
      <w:r w:rsidRPr="00635CAB">
        <w:rPr>
          <w:szCs w:val="24"/>
          <w:lang/>
        </w:rPr>
        <w:t xml:space="preserve">0 Hz). </w:t>
      </w:r>
    </w:p>
    <w:p w14:paraId="17BD7146" w14:textId="7A38C7FD" w:rsidR="007C2001" w:rsidRPr="007C2001" w:rsidRDefault="007C2001" w:rsidP="004B14EF">
      <w:pPr>
        <w:ind w:firstLine="720"/>
        <w:rPr>
          <w:szCs w:val="24"/>
          <w:lang/>
        </w:rPr>
      </w:pPr>
      <w:r w:rsidRPr="007C2001">
        <w:rPr>
          <w:szCs w:val="24"/>
          <w:lang/>
        </w:rPr>
        <w:t xml:space="preserve">High frequency band power increases in the range of 40 Hz to 200 Hz have been used as a proxy of </w:t>
      </w:r>
      <w:commentRangeStart w:id="1"/>
      <w:r w:rsidRPr="007C2001">
        <w:rPr>
          <w:szCs w:val="24"/>
          <w:lang/>
        </w:rPr>
        <w:t xml:space="preserve">local spiking synchrony </w:t>
      </w:r>
      <w:commentRangeEnd w:id="1"/>
      <w:r w:rsidR="006A49F5">
        <w:rPr>
          <w:rStyle w:val="CommentReference"/>
        </w:rPr>
        <w:commentReference w:id="1"/>
      </w:r>
      <w:r w:rsidRPr="007C2001">
        <w:rPr>
          <w:szCs w:val="24"/>
          <w:lang/>
        </w:rPr>
        <w:t>and as such provides an important link between higher level EEG and lower level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(rodrigo xx) there is some evidence that the HFA-spiking relationship remains intact (doi.org/10.1093/brain/awu149, doi.org/10.1523/JNEUROSCI.2041-09.2009).</w:t>
      </w:r>
    </w:p>
    <w:p w14:paraId="3CFF4876" w14:textId="49832C5B" w:rsidR="001A6CEE" w:rsidRDefault="007C2001" w:rsidP="007C2001">
      <w:pPr>
        <w:rPr>
          <w:szCs w:val="24"/>
          <w:lang/>
        </w:rPr>
      </w:pPr>
      <w:r w:rsidRPr="007C2001">
        <w:rPr>
          <w:szCs w:val="24"/>
          <w:lang/>
        </w:rPr>
        <w:t>It is unclear if enough neurons are part of one assembly of ESN</w:t>
      </w:r>
      <w:r w:rsidR="004B14EF">
        <w:rPr>
          <w:szCs w:val="24"/>
          <w:lang/>
        </w:rPr>
        <w:t>s</w:t>
      </w:r>
      <w:r w:rsidRPr="007C2001">
        <w:rPr>
          <w:szCs w:val="24"/>
          <w:lang/>
        </w:rPr>
        <w:t xml:space="preserve"> (see chapter 2 &amp; 3) to increase </w:t>
      </w:r>
      <w:r w:rsidR="00477786">
        <w:rPr>
          <w:szCs w:val="24"/>
          <w:lang/>
        </w:rPr>
        <w:t>HFP</w:t>
      </w:r>
      <w:r w:rsidRPr="007C2001">
        <w:rPr>
          <w:szCs w:val="24"/>
          <w:lang/>
        </w:rPr>
        <w:t xml:space="preserve">, </w:t>
      </w:r>
      <w:ins w:id="2" w:author="Simon Hanslmayr" w:date="2023-01-04T13:57:00Z">
        <w:r w:rsidR="00251952">
          <w:rPr>
            <w:szCs w:val="24"/>
            <w:lang w:val="en-GB"/>
          </w:rPr>
          <w:t xml:space="preserve">and </w:t>
        </w:r>
        <w:r w:rsidR="004F4472">
          <w:rPr>
            <w:szCs w:val="24"/>
            <w:lang w:val="en-GB"/>
          </w:rPr>
          <w:t xml:space="preserve">further </w:t>
        </w:r>
      </w:ins>
      <w:r w:rsidRPr="007C2001">
        <w:rPr>
          <w:szCs w:val="24"/>
          <w:lang/>
        </w:rPr>
        <w:t xml:space="preserve">if these neurons are close enough in space and fire in synchrony. </w:t>
      </w:r>
      <w:r w:rsidR="00865785">
        <w:rPr>
          <w:szCs w:val="24"/>
          <w:lang/>
        </w:rPr>
        <w:t>Preliminary evidence comes from</w:t>
      </w:r>
      <w:r w:rsidRPr="007C2001">
        <w:rPr>
          <w:szCs w:val="24"/>
          <w:lang/>
        </w:rPr>
        <w:t xml:space="preserve"> Rutishauser and </w:t>
      </w:r>
      <w:r w:rsidR="00477786" w:rsidRPr="007C2001">
        <w:rPr>
          <w:szCs w:val="24"/>
          <w:lang/>
        </w:rPr>
        <w:t>colleagues</w:t>
      </w:r>
      <w:r w:rsidRPr="007C2001">
        <w:rPr>
          <w:szCs w:val="24"/>
          <w:lang/>
        </w:rPr>
        <w:t xml:space="preserve"> </w:t>
      </w:r>
      <w:r w:rsidR="00865785">
        <w:rPr>
          <w:szCs w:val="24"/>
          <w:lang/>
        </w:rPr>
        <w:t xml:space="preserve">who </w:t>
      </w:r>
      <w:r w:rsidRPr="007C2001">
        <w:rPr>
          <w:szCs w:val="24"/>
          <w:lang/>
        </w:rPr>
        <w:t>reported that roughly 20% of all neurons in the hippocampus and amygdala respond</w:t>
      </w:r>
      <w:del w:id="3" w:author="Simon Hanslmayr" w:date="2023-01-04T13:57:00Z">
        <w:r w:rsidRPr="007C2001" w:rsidDel="004F4472">
          <w:rPr>
            <w:szCs w:val="24"/>
            <w:lang/>
          </w:rPr>
          <w:delText>ed</w:delText>
        </w:r>
      </w:del>
      <w:r w:rsidRPr="007C2001">
        <w:rPr>
          <w:szCs w:val="24"/>
          <w:lang/>
        </w:rPr>
        <w:t xml:space="preserve"> to novel stimuli</w:t>
      </w:r>
      <w:r w:rsidR="00054196">
        <w:rPr>
          <w:szCs w:val="24"/>
          <w:lang/>
        </w:rPr>
        <w:t xml:space="preserve"> (xx</w:t>
      </w:r>
      <w:r w:rsidR="004B14EF">
        <w:rPr>
          <w:szCs w:val="24"/>
          <w:lang/>
        </w:rPr>
        <w:t xml:space="preserve">), </w:t>
      </w:r>
      <w:r w:rsidR="00865785">
        <w:rPr>
          <w:szCs w:val="24"/>
          <w:lang/>
        </w:rPr>
        <w:t xml:space="preserve">which is </w:t>
      </w:r>
      <w:r w:rsidR="004B14EF">
        <w:rPr>
          <w:szCs w:val="24"/>
          <w:lang/>
        </w:rPr>
        <w:t xml:space="preserve">likely </w:t>
      </w:r>
      <w:r w:rsidRPr="007C2001">
        <w:rPr>
          <w:szCs w:val="24"/>
          <w:lang/>
        </w:rPr>
        <w:t xml:space="preserve">enough to elicit HFA. However, the authors do not report whether these neurons respond to specific new episodes or new episodes in general and how many of them reinstate their firing rate during retrieval. </w:t>
      </w:r>
    </w:p>
    <w:p w14:paraId="67EB9A1D" w14:textId="4AA0CF1C" w:rsidR="001A6CEE" w:rsidRPr="007C2001" w:rsidRDefault="001A6CEE" w:rsidP="007C2001">
      <w:pPr>
        <w:rPr>
          <w:szCs w:val="24"/>
          <w:lang/>
        </w:rPr>
      </w:pPr>
      <w:r w:rsidRPr="001A6CEE">
        <w:rPr>
          <w:szCs w:val="24"/>
          <w:lang/>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lang/>
        </w:rPr>
        <w:t xml:space="preserve"> </w:t>
      </w:r>
      <w:r w:rsidRPr="001A6CEE">
        <w:rPr>
          <w:szCs w:val="24"/>
          <w:lang/>
        </w:rPr>
        <w:t>(10.1038/nrn3251)</w:t>
      </w:r>
      <w:r>
        <w:rPr>
          <w:szCs w:val="24"/>
          <w:lang/>
        </w:rPr>
        <w:t xml:space="preserve">, which likely </w:t>
      </w:r>
      <w:r w:rsidR="004B14EF">
        <w:rPr>
          <w:szCs w:val="24"/>
          <w:lang/>
        </w:rPr>
        <w:t xml:space="preserve">does not </w:t>
      </w:r>
      <w:r>
        <w:rPr>
          <w:szCs w:val="24"/>
          <w:lang/>
        </w:rPr>
        <w:t>impact HF</w:t>
      </w:r>
      <w:r w:rsidR="00477786">
        <w:rPr>
          <w:szCs w:val="24"/>
          <w:lang/>
        </w:rPr>
        <w:t>P</w:t>
      </w:r>
      <w:r>
        <w:rPr>
          <w:szCs w:val="24"/>
          <w:lang/>
        </w:rPr>
        <w:t>.</w:t>
      </w:r>
    </w:p>
    <w:p w14:paraId="1A0CC4F5" w14:textId="67026AEF" w:rsidR="007C2001" w:rsidRPr="007C2001" w:rsidRDefault="007C2001" w:rsidP="007C2001">
      <w:pPr>
        <w:rPr>
          <w:szCs w:val="24"/>
          <w:lang/>
        </w:rPr>
      </w:pPr>
      <w:r w:rsidRPr="007C2001">
        <w:rPr>
          <w:szCs w:val="24"/>
          <w:lang/>
        </w:rPr>
        <w:lastRenderedPageBreak/>
        <w:t xml:space="preserve">We postulated a </w:t>
      </w:r>
      <w:commentRangeStart w:id="4"/>
      <w:r w:rsidRPr="007C2001">
        <w:rPr>
          <w:szCs w:val="24"/>
          <w:lang/>
        </w:rPr>
        <w:t xml:space="preserve">reinstatement of oscillatory power in the high frequency band </w:t>
      </w:r>
      <w:commentRangeEnd w:id="4"/>
      <w:r w:rsidR="00C84E56">
        <w:rPr>
          <w:rStyle w:val="CommentReference"/>
        </w:rPr>
        <w:commentReference w:id="4"/>
      </w:r>
      <w:r w:rsidRPr="007C2001">
        <w:rPr>
          <w:szCs w:val="24"/>
          <w:lang/>
        </w:rPr>
        <w:t>from encoding of specific trials to their reinstatement during an episodic memory task. As Concept Neurons are thought to be part of smaller assemblies (</w:t>
      </w:r>
      <w:r w:rsidR="001A6CEE" w:rsidRPr="001A6CEE">
        <w:rPr>
          <w:szCs w:val="24"/>
          <w:lang/>
        </w:rPr>
        <w:t>10.1038/nrn3251</w:t>
      </w:r>
      <w:r w:rsidRPr="007C2001">
        <w:rPr>
          <w:szCs w:val="24"/>
          <w:lang/>
        </w:rPr>
        <w:t xml:space="preserve">) we </w:t>
      </w:r>
      <w:commentRangeStart w:id="5"/>
      <w:r w:rsidRPr="007C2001">
        <w:rPr>
          <w:szCs w:val="24"/>
          <w:lang/>
        </w:rPr>
        <w:t>expect</w:t>
      </w:r>
      <w:commentRangeEnd w:id="5"/>
      <w:r w:rsidR="00E325E7">
        <w:rPr>
          <w:rStyle w:val="CommentReference"/>
        </w:rPr>
        <w:commentReference w:id="5"/>
      </w:r>
      <w:del w:id="6" w:author="Simon Hanslmayr" w:date="2023-01-04T14:00:00Z">
        <w:r w:rsidRPr="007C2001" w:rsidDel="00D60CC1">
          <w:rPr>
            <w:szCs w:val="24"/>
            <w:lang/>
          </w:rPr>
          <w:delText>ed</w:delText>
        </w:r>
      </w:del>
      <w:r w:rsidRPr="007C2001">
        <w:rPr>
          <w:szCs w:val="24"/>
          <w:lang/>
        </w:rPr>
        <w:t xml:space="preserve"> not to find changes in high frequency power induced by specific concepts.</w:t>
      </w:r>
    </w:p>
    <w:p w14:paraId="766F3560" w14:textId="6F8D3AE0" w:rsidR="00D902F3" w:rsidRPr="00D902F3" w:rsidRDefault="00D902F3" w:rsidP="00D521DD">
      <w:pPr>
        <w:ind w:firstLine="720"/>
        <w:rPr>
          <w:szCs w:val="24"/>
          <w:lang/>
        </w:rPr>
      </w:pPr>
      <w:r w:rsidRPr="00D902F3">
        <w:rPr>
          <w:szCs w:val="24"/>
          <w:lang/>
        </w:rPr>
        <w:t xml:space="preserve">Research in the role of theta oscillations on learning on memory go back to the late 70s (Winson, 1978, Berry and Thompson, 1978 xx). Winson (1978 xx) showed that lesioning the medium septum caused </w:t>
      </w:r>
      <w:commentRangeStart w:id="7"/>
      <w:r w:rsidRPr="00D902F3">
        <w:rPr>
          <w:szCs w:val="24"/>
          <w:lang/>
        </w:rPr>
        <w:t>impaired spatial memory along with a reduced hippocampal theta rhythm</w:t>
      </w:r>
      <w:commentRangeEnd w:id="7"/>
      <w:r w:rsidR="00E325E7">
        <w:rPr>
          <w:rStyle w:val="CommentReference"/>
        </w:rPr>
        <w:commentReference w:id="7"/>
      </w:r>
      <w:r w:rsidRPr="00D902F3">
        <w:rPr>
          <w:szCs w:val="24"/>
          <w:lang/>
        </w:rPr>
        <w:t xml:space="preserve">. In line with this, higher theta power in rabbits was associated with augmented learning (Berry and Thompson, 1978). </w:t>
      </w:r>
    </w:p>
    <w:p w14:paraId="25FB7277" w14:textId="69C5201A" w:rsidR="00D902F3" w:rsidRPr="00D902F3" w:rsidRDefault="00D902F3" w:rsidP="00D902F3">
      <w:pPr>
        <w:rPr>
          <w:szCs w:val="24"/>
          <w:lang/>
        </w:rPr>
      </w:pPr>
      <w:r w:rsidRPr="00D902F3">
        <w:rPr>
          <w:szCs w:val="24"/>
          <w:lang/>
        </w:rPr>
        <w:t xml:space="preserve">More recent findings in humans demonstrated that later recalled items are associated with a higher theta power in comparison to later forgotten items (xx), that behavioural response times in memory tasks are modulated by theta oscillations (ter Wal et al., 2021 nat coms xx) and that theta binds together the multiple elements within an episode (Griffiths 2021 xx) </w:t>
      </w:r>
      <w:commentRangeStart w:id="8"/>
      <w:ins w:id="9" w:author="Simon Hanslmayr" w:date="2023-01-04T14:07:00Z">
        <w:r w:rsidR="004743A7">
          <w:rPr>
            <w:szCs w:val="24"/>
            <w:lang w:val="en-GB"/>
          </w:rPr>
          <w:t>likely</w:t>
        </w:r>
      </w:ins>
      <w:ins w:id="10" w:author="Simon Hanslmayr" w:date="2023-01-04T14:08:00Z">
        <w:r w:rsidR="004743A7">
          <w:rPr>
            <w:szCs w:val="24"/>
            <w:lang w:val="en-GB"/>
          </w:rPr>
          <w:t xml:space="preserve">/arguably </w:t>
        </w:r>
        <w:commentRangeEnd w:id="8"/>
        <w:r w:rsidR="004743A7">
          <w:rPr>
            <w:rStyle w:val="CommentReference"/>
          </w:rPr>
          <w:commentReference w:id="8"/>
        </w:r>
      </w:ins>
      <w:r w:rsidRPr="00D902F3">
        <w:rPr>
          <w:szCs w:val="24"/>
          <w:lang/>
        </w:rPr>
        <w:t>through long-term potentiation of synaptic connections (clouter xx, roux xx).</w:t>
      </w:r>
    </w:p>
    <w:p w14:paraId="0293C780" w14:textId="5F3D94FA" w:rsidR="00D902F3" w:rsidRPr="00D902F3" w:rsidRDefault="00D902F3" w:rsidP="00D902F3">
      <w:pPr>
        <w:rPr>
          <w:szCs w:val="24"/>
          <w:lang/>
        </w:rPr>
      </w:pPr>
      <w:r w:rsidRPr="00D902F3">
        <w:rPr>
          <w:szCs w:val="24"/>
          <w:lang/>
        </w:rPr>
        <w:t>A central requirement of the hippocampus is the ability to encode new information without interfering with related previous experiences. Hasselmo and collegues developed a computational model that solves this conundrum by moving encoding and retrieval processes to opposing phases in the theta rhythm (xx, also shapiro turk browne botvinick norman 2017?). Empirical support for this 180° shift between memory encoding and retrieval has been recently found by Kerrén and collegues (Kerrén et al., 2018, current biology, xx; Kerrén et al., biorxiv xx).</w:t>
      </w:r>
      <w:r w:rsidR="00D521DD">
        <w:rPr>
          <w:szCs w:val="24"/>
          <w:lang/>
        </w:rPr>
        <w:t xml:space="preserve"> </w:t>
      </w:r>
      <w:r w:rsidR="00AB4E0D" w:rsidRPr="00AB4E0D">
        <w:rPr>
          <w:szCs w:val="24"/>
        </w:rPr>
        <w:t>Neurons code information not only through their firing rate, but also during the theta phase at which they fire</w:t>
      </w:r>
      <w:r w:rsidR="00AB4E0D">
        <w:rPr>
          <w:szCs w:val="24"/>
          <w:lang/>
        </w:rPr>
        <w:t xml:space="preserve"> </w:t>
      </w:r>
      <w:r w:rsidRPr="00D902F3">
        <w:rPr>
          <w:szCs w:val="24"/>
          <w:lang/>
        </w:rPr>
        <w:t xml:space="preserve">(Josh 2007 paper, o'keefe phase precession paper, huxter et al, 2003 &lt;-xx). </w:t>
      </w:r>
      <w:r w:rsidR="00AB4E0D">
        <w:rPr>
          <w:szCs w:val="24"/>
          <w:lang/>
        </w:rPr>
        <w:t xml:space="preserve">For example, </w:t>
      </w:r>
      <w:r w:rsidRPr="00D902F3">
        <w:rPr>
          <w:szCs w:val="24"/>
          <w:lang/>
        </w:rPr>
        <w:t xml:space="preserve">stronger spike-field coupling </w:t>
      </w:r>
      <w:r w:rsidR="00AB4E0D">
        <w:rPr>
          <w:szCs w:val="24"/>
          <w:lang/>
        </w:rPr>
        <w:t>(</w:t>
      </w:r>
      <w:r w:rsidRPr="00D902F3">
        <w:rPr>
          <w:szCs w:val="24"/>
          <w:lang/>
        </w:rPr>
        <w:t>rutishauser nature 2010) as well as locking to faster theta oscillations (Roux) predicts successful memory.</w:t>
      </w:r>
      <w:r w:rsidR="00D521DD">
        <w:rPr>
          <w:szCs w:val="24"/>
          <w:lang/>
        </w:rPr>
        <w:t xml:space="preserve"> Importantly, r</w:t>
      </w:r>
      <w:r w:rsidRPr="00D902F3">
        <w:rPr>
          <w:szCs w:val="24"/>
          <w:lang/>
        </w:rPr>
        <w:t>ecent findings suggest that there are two distinct theta rhythms governing the human hippocampus: a slow (2-5 Hz) and a fast (5-9 Hz) oscillation (xx).</w:t>
      </w:r>
    </w:p>
    <w:p w14:paraId="095E943D" w14:textId="58892AD6" w:rsidR="00D902F3" w:rsidRDefault="00D902F3" w:rsidP="00D902F3">
      <w:pPr>
        <w:rPr>
          <w:szCs w:val="24"/>
          <w:lang/>
        </w:rPr>
      </w:pPr>
      <w:r w:rsidRPr="00D902F3">
        <w:rPr>
          <w:szCs w:val="24"/>
          <w:lang/>
        </w:rPr>
        <w:t>We therefore hypothesized that neurons, particularly ESNs (as described in Chapters 1 and 2), fire at distinct slow and fast theta phases during the encoding and retrieval of episodic memories, and that there is a substantial phase offset between encoding and retrieval.</w:t>
      </w:r>
    </w:p>
    <w:p w14:paraId="7910F91B" w14:textId="03AC8DEC" w:rsidR="00ED71DD" w:rsidRPr="00635CAB" w:rsidRDefault="00D902F3" w:rsidP="00D521DD">
      <w:pPr>
        <w:ind w:firstLine="720"/>
        <w:rPr>
          <w:szCs w:val="24"/>
          <w:lang/>
        </w:rPr>
      </w:pPr>
      <w:r>
        <w:rPr>
          <w:szCs w:val="24"/>
          <w:lang/>
        </w:rPr>
        <w:t xml:space="preserve">To conclude, we </w:t>
      </w:r>
      <w:r w:rsidR="0095288A" w:rsidRPr="00635CAB">
        <w:rPr>
          <w:szCs w:val="24"/>
          <w:lang/>
        </w:rPr>
        <w:t xml:space="preserve">hypothesized that (i) neural firing of </w:t>
      </w:r>
      <w:r>
        <w:rPr>
          <w:szCs w:val="24"/>
          <w:lang/>
        </w:rPr>
        <w:t xml:space="preserve">neurons, particularly </w:t>
      </w:r>
      <w:r w:rsidR="0095288A" w:rsidRPr="00635CAB">
        <w:rPr>
          <w:szCs w:val="24"/>
          <w:lang/>
        </w:rPr>
        <w:t xml:space="preserve">ESNs </w:t>
      </w:r>
      <w:r w:rsidRPr="00D902F3">
        <w:rPr>
          <w:szCs w:val="24"/>
          <w:lang/>
        </w:rPr>
        <w:t>(as described in Chapters 1 and 2)</w:t>
      </w:r>
      <w:r>
        <w:rPr>
          <w:szCs w:val="24"/>
          <w:lang/>
        </w:rPr>
        <w:t xml:space="preserve"> </w:t>
      </w:r>
      <w:r w:rsidR="0095288A" w:rsidRPr="00635CAB">
        <w:rPr>
          <w:szCs w:val="24"/>
          <w:lang/>
        </w:rPr>
        <w:t xml:space="preserve">occurs within separate theta phases during encoding and retrieval and that (ii) this episode specific code reflects in a reinstatement of high frequency power in the local field potential while (iii) Concept Neuron related activity is not captured by changes in high frequency </w:t>
      </w:r>
      <w:commentRangeStart w:id="11"/>
      <w:r w:rsidR="0095288A" w:rsidRPr="00635CAB">
        <w:rPr>
          <w:szCs w:val="24"/>
          <w:lang/>
        </w:rPr>
        <w:t>power</w:t>
      </w:r>
      <w:commentRangeEnd w:id="11"/>
      <w:r>
        <w:rPr>
          <w:rStyle w:val="CommentReference"/>
        </w:rPr>
        <w:commentReference w:id="11"/>
      </w:r>
      <w:r w:rsidR="0095288A" w:rsidRPr="00635CAB">
        <w:rPr>
          <w:szCs w:val="24"/>
          <w:lang/>
        </w:rPr>
        <w:t>.</w:t>
      </w:r>
    </w:p>
    <w:p w14:paraId="1989DA03" w14:textId="0F2768AF" w:rsidR="00B66183" w:rsidRDefault="00B66183" w:rsidP="001840C2">
      <w:pPr>
        <w:pStyle w:val="SMHeading"/>
        <w:rPr>
          <w:lang/>
        </w:rPr>
      </w:pPr>
      <w:r>
        <w:rPr>
          <w:lang/>
        </w:rPr>
        <w:lastRenderedPageBreak/>
        <w:t>Results</w:t>
      </w:r>
    </w:p>
    <w:p w14:paraId="75B6B59A" w14:textId="39CAB8AF" w:rsidR="000B1D81" w:rsidRDefault="000B1D81" w:rsidP="0039462A">
      <w:pPr>
        <w:rPr>
          <w:lang/>
        </w:rPr>
      </w:pPr>
      <w:r w:rsidRPr="000B1D81">
        <w:rPr>
          <w:lang/>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76E8C71" w14:textId="37D81620" w:rsidR="0039462A" w:rsidRDefault="0039462A" w:rsidP="0039462A">
      <w:pPr>
        <w:rPr>
          <w:lang/>
        </w:rPr>
      </w:pPr>
      <w:r>
        <w:rPr>
          <w:lang/>
        </w:rPr>
        <w:t xml:space="preserve">During </w:t>
      </w:r>
      <w:r w:rsidR="00B00A13">
        <w:rPr>
          <w:lang/>
        </w:rPr>
        <w:t xml:space="preserve">the encoding phase of experiment 1 </w:t>
      </w:r>
      <w:r>
        <w:rPr>
          <w:lang/>
        </w:rPr>
        <w:t xml:space="preserve">patients were instructed to </w:t>
      </w:r>
      <w:r w:rsidR="00B00A13">
        <w:rPr>
          <w:lang/>
        </w:rPr>
        <w:t xml:space="preserve">mentally </w:t>
      </w:r>
      <w:r>
        <w:rPr>
          <w:lang/>
        </w:rPr>
        <w:t xml:space="preserve">create a vivid story consisting of an animal cue and two associate images (two faces, two places, or a face and a place). </w:t>
      </w:r>
      <w:r w:rsidR="00100690">
        <w:rPr>
          <w:lang/>
        </w:rPr>
        <w:t xml:space="preserve">There was only one </w:t>
      </w:r>
      <w:r w:rsidR="00B00A13">
        <w:rPr>
          <w:lang/>
        </w:rPr>
        <w:t xml:space="preserve">associate image </w:t>
      </w:r>
      <w:r w:rsidR="00100690">
        <w:rPr>
          <w:lang/>
        </w:rPr>
        <w:t xml:space="preserve">in experiment 2 </w:t>
      </w:r>
      <w:r w:rsidR="00B00A13">
        <w:rPr>
          <w:lang/>
        </w:rPr>
        <w:t xml:space="preserve">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w:t>
      </w:r>
      <w:r w:rsidR="00C95C3B">
        <w:rPr>
          <w:lang/>
        </w:rPr>
        <w:t>once,</w:t>
      </w:r>
      <w:r w:rsidR="00B00A13">
        <w:rPr>
          <w:lang/>
        </w:rPr>
        <w:t xml:space="preserve"> and the experiment was self-paced.</w:t>
      </w:r>
    </w:p>
    <w:p w14:paraId="630FB8E5" w14:textId="6D3509EC" w:rsidR="00FE3F8E" w:rsidRDefault="00FE3F8E" w:rsidP="0039462A">
      <w:pPr>
        <w:rPr>
          <w:lang/>
        </w:rPr>
      </w:pPr>
    </w:p>
    <w:p w14:paraId="26CA8FAF" w14:textId="703764F8" w:rsidR="00FE3F8E" w:rsidRPr="0039462A" w:rsidRDefault="00FE3F8E" w:rsidP="00FE3F8E">
      <w:pPr>
        <w:pStyle w:val="SMSubheading"/>
        <w:rPr>
          <w:lang/>
        </w:rPr>
      </w:pPr>
      <w:r>
        <w:rPr>
          <w:lang/>
        </w:rPr>
        <w:t>Reinstatement of high frequency power</w:t>
      </w:r>
    </w:p>
    <w:p w14:paraId="670ECB07" w14:textId="22C73FA7" w:rsidR="0039462A" w:rsidRPr="0039462A" w:rsidRDefault="00100690" w:rsidP="0039462A">
      <w:pPr>
        <w:rPr>
          <w:lang/>
        </w:rPr>
      </w:pPr>
      <w:r>
        <w:rPr>
          <w:lang/>
        </w:rPr>
        <w:t xml:space="preserve">In order to investigate high frequency power reinstatement, </w:t>
      </w:r>
      <w:r w:rsidR="0039462A" w:rsidRPr="0039462A">
        <w:rPr>
          <w:lang/>
        </w:rPr>
        <w:t xml:space="preserve">we calculated the average power within a range of 40 </w:t>
      </w:r>
      <w:r w:rsidR="0039462A">
        <w:rPr>
          <w:lang/>
        </w:rPr>
        <w:t>H</w:t>
      </w:r>
      <w:r w:rsidR="0039462A" w:rsidRPr="0039462A">
        <w:rPr>
          <w:lang/>
        </w:rPr>
        <w:t>z to 200 Hz in steps of 5 Hz</w:t>
      </w:r>
      <w:r>
        <w:rPr>
          <w:lang/>
        </w:rPr>
        <w:t xml:space="preserve"> f</w:t>
      </w:r>
      <w:r w:rsidRPr="0039462A">
        <w:rPr>
          <w:lang/>
        </w:rPr>
        <w:t>or every microwire</w:t>
      </w:r>
      <w:r w:rsidR="0039462A" w:rsidRPr="0039462A">
        <w:rPr>
          <w:lang/>
        </w:rPr>
        <w: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4C2CE23D" w14:textId="0091599B" w:rsidR="0039462A" w:rsidRPr="0039462A" w:rsidRDefault="0039462A" w:rsidP="0039462A">
      <w:pPr>
        <w:rPr>
          <w:lang/>
        </w:rPr>
      </w:pPr>
      <w:r w:rsidRPr="0039462A">
        <w:rPr>
          <w:lang/>
        </w:rPr>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12"/>
      <w:r w:rsidRPr="0039462A">
        <w:rPr>
          <w:lang/>
        </w:rPr>
        <w:t>ESW</w:t>
      </w:r>
      <w:commentRangeEnd w:id="12"/>
      <w:r w:rsidR="000C7A77">
        <w:rPr>
          <w:rStyle w:val="CommentReference"/>
        </w:rPr>
        <w:commentReference w:id="12"/>
      </w:r>
      <w:r w:rsidRPr="0039462A">
        <w:rPr>
          <w:lang/>
        </w:rPr>
        <w:t>).</w:t>
      </w:r>
    </w:p>
    <w:p w14:paraId="314971CF" w14:textId="28068799" w:rsidR="00FD322D" w:rsidRDefault="00100690" w:rsidP="0039462A">
      <w:pPr>
        <w:rPr>
          <w:lang/>
        </w:rPr>
      </w:pPr>
      <w:r>
        <w:rPr>
          <w:lang/>
        </w:rPr>
        <w:t>T</w:t>
      </w:r>
      <w:r w:rsidR="0039462A" w:rsidRPr="0039462A">
        <w:rPr>
          <w:lang/>
        </w:rPr>
        <w:t xml:space="preserve">o estimate how many ESW we can expect by chance we then randomly drew one of the previously calculated permutations </w:t>
      </w:r>
      <w:r>
        <w:rPr>
          <w:lang/>
        </w:rPr>
        <w:t>for each</w:t>
      </w:r>
      <w:r w:rsidR="0039462A" w:rsidRPr="0039462A">
        <w:rPr>
          <w:lang/>
        </w:rPr>
        <w:t xml:space="preserve"> microwire and applied the same thresholding technique to these shuffled reinstatement values. This allowed us to create a distribution of ESW under the null hypothesis against which we could </w:t>
      </w:r>
      <w:r>
        <w:rPr>
          <w:lang/>
        </w:rPr>
        <w:t>compare the</w:t>
      </w:r>
      <w:r w:rsidR="0039462A" w:rsidRPr="0039462A">
        <w:rPr>
          <w:lang/>
        </w:rPr>
        <w:t xml:space="preserve"> number of </w:t>
      </w:r>
      <w:r>
        <w:rPr>
          <w:lang/>
        </w:rPr>
        <w:t xml:space="preserve">empirically identified </w:t>
      </w:r>
      <w:r w:rsidR="0039462A" w:rsidRPr="0039462A">
        <w:rPr>
          <w:lang/>
        </w:rPr>
        <w:t>ESW.</w:t>
      </w:r>
      <w:r w:rsidR="00164F31" w:rsidRPr="00164F31">
        <w:rPr>
          <w:lang w:val="en-GB"/>
        </w:rPr>
        <w:t xml:space="preserve"> </w:t>
      </w:r>
      <w:r w:rsidR="00164F31">
        <w:rPr>
          <w:lang w:val="en-GB"/>
        </w:rPr>
        <w:t xml:space="preserve">Using this approach, we </w:t>
      </w:r>
      <w:r>
        <w:rPr>
          <w:lang/>
        </w:rPr>
        <w:t>found</w:t>
      </w:r>
      <w:r w:rsidR="00164F31">
        <w:rPr>
          <w:lang w:val="en-GB"/>
        </w:rPr>
        <w:t xml:space="preserve"> a significant number of ESW in </w:t>
      </w:r>
      <w:r w:rsidR="00164F31">
        <w:rPr>
          <w:lang w:val="en-GB"/>
        </w:rPr>
        <w:lastRenderedPageBreak/>
        <w:t>experiment 1 (</w:t>
      </w:r>
      <w:r w:rsidR="00164F31" w:rsidRPr="00FE3F8E">
        <w:rPr>
          <w:i/>
          <w:iCs/>
          <w:lang w:val="en-GB"/>
        </w:rPr>
        <w:t>n</w:t>
      </w:r>
      <w:r w:rsidR="00164F31">
        <w:rPr>
          <w:lang w:val="en-GB"/>
        </w:rPr>
        <w:t xml:space="preserve"> = 1</w:t>
      </w:r>
      <w:r w:rsidR="002A73A2">
        <w:rPr>
          <w:lang/>
        </w:rPr>
        <w:t>44</w:t>
      </w:r>
      <w:r w:rsidR="00164F31">
        <w:rPr>
          <w:lang w:val="en-GB"/>
        </w:rPr>
        <w:t xml:space="preserve"> out of 1010 microwire, </w:t>
      </w:r>
      <w:r w:rsidR="00164F31" w:rsidRPr="00164F31">
        <w:rPr>
          <w:i/>
          <w:iCs/>
          <w:lang w:val="en-GB"/>
        </w:rPr>
        <w:t>p</w:t>
      </w:r>
      <w:r w:rsidR="00164F31">
        <w:rPr>
          <w:lang w:val="en-GB"/>
        </w:rPr>
        <w:t xml:space="preserve"> = 0.0310; permutation test).</w:t>
      </w:r>
      <w:r w:rsidR="002A73A2" w:rsidRPr="002A73A2">
        <w:rPr>
          <w:lang/>
        </w:rPr>
        <w:t xml:space="preserve"> </w:t>
      </w:r>
      <w:r w:rsidR="002A73A2">
        <w:rPr>
          <w:lang/>
        </w:rPr>
        <w:t>However, there was no significant number of ESW when limiting the analyses to later forgotten episodes (</w:t>
      </w:r>
      <w:r w:rsidR="002A73A2" w:rsidRPr="00DF3D6E">
        <w:rPr>
          <w:i/>
          <w:iCs/>
          <w:lang/>
        </w:rPr>
        <w:t>p</w:t>
      </w:r>
      <w:r w:rsidR="002A73A2">
        <w:rPr>
          <w:lang/>
        </w:rPr>
        <w:t xml:space="preserve"> = 0.305; permutation test). </w:t>
      </w:r>
      <w:r w:rsidR="00FD322D"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00FD322D" w:rsidRPr="00FD322D">
        <w:rPr>
          <w:i/>
          <w:iCs/>
        </w:rPr>
        <w:t>p</w:t>
      </w:r>
      <w:r w:rsidR="00FD322D" w:rsidRPr="00FD322D">
        <w:t xml:space="preserve"> &lt; 0.001) at encoding and from 15.3 Hz to 200 Hz (</w:t>
      </w:r>
      <w:r w:rsidR="00FD322D" w:rsidRPr="00FD322D">
        <w:rPr>
          <w:i/>
          <w:iCs/>
        </w:rPr>
        <w:t>p</w:t>
      </w:r>
      <w:r w:rsidR="00FD322D" w:rsidRPr="00FD322D">
        <w:t xml:space="preserve"> &lt; 0.001) at retrieval</w:t>
      </w:r>
      <w:r w:rsidR="00FD322D">
        <w:rPr>
          <w:lang/>
        </w:rPr>
        <w:t xml:space="preserve"> (see Figure 1)</w:t>
      </w:r>
      <w:r w:rsidR="00FD322D" w:rsidRPr="00FD322D">
        <w:t>.</w:t>
      </w:r>
      <w:r w:rsidR="00FD322D">
        <w:rPr>
          <w:lang/>
        </w:rPr>
        <w:t xml:space="preserve"> </w:t>
      </w:r>
    </w:p>
    <w:p w14:paraId="1D8CB26E" w14:textId="213D42CA" w:rsidR="00C5655B" w:rsidRDefault="00C5655B" w:rsidP="0039462A">
      <w:pPr>
        <w:rPr>
          <w:lang/>
        </w:rPr>
      </w:pPr>
    </w:p>
    <w:p w14:paraId="4637FA34" w14:textId="6C839438" w:rsidR="00D521DD" w:rsidRDefault="00D521DD" w:rsidP="00D521DD">
      <w:pPr>
        <w:pStyle w:val="SMSubheading"/>
        <w:rPr>
          <w:lang/>
        </w:rPr>
      </w:pPr>
      <w:r>
        <w:rPr>
          <w:lang/>
        </w:rPr>
        <w:t>HFP reinstatement is not content dependent</w:t>
      </w:r>
    </w:p>
    <w:p w14:paraId="59FFF668" w14:textId="1E9E9FD0" w:rsidR="00DF3D6E" w:rsidRDefault="00FD322D" w:rsidP="0039462A">
      <w:pPr>
        <w:rPr>
          <w:lang w:val="en-GB"/>
        </w:rPr>
      </w:pPr>
      <w:r w:rsidRPr="00FD322D">
        <w:t xml:space="preserve">The second experiment included a visual tuning task, during which the same images that were used in the preceding memory task were presented repeatedly without an episodic memory component. </w:t>
      </w:r>
      <w:r w:rsidR="003626A4">
        <w:rPr>
          <w:lang/>
        </w:rPr>
        <w:t xml:space="preserve"> </w:t>
      </w:r>
      <w:r w:rsidR="00164F31">
        <w:rPr>
          <w:lang w:val="en-GB"/>
        </w:rPr>
        <w:t>This approach has been traditionally used to detect neurons responding to specific concepts or categories</w:t>
      </w:r>
      <w:r w:rsidR="00491BFE">
        <w:rPr>
          <w:lang w:val="en-GB"/>
        </w:rPr>
        <w:t xml:space="preserve"> (Florian, Rodrigo xx)</w:t>
      </w:r>
      <w:r>
        <w:rPr>
          <w:lang/>
        </w:rPr>
        <w:t xml:space="preserve"> and allowed us to </w:t>
      </w:r>
      <w:r>
        <w:rPr>
          <w:lang w:val="en-GB"/>
        </w:rPr>
        <w:t>exclude</w:t>
      </w:r>
      <w:r>
        <w:rPr>
          <w:lang/>
        </w:rPr>
        <w:t xml:space="preserve"> </w:t>
      </w:r>
      <w:r>
        <w:rPr>
          <w:lang w:val="en-GB"/>
        </w:rPr>
        <w:t>all episodes that contained an image which reliably evoked a HF</w:t>
      </w:r>
      <w:r w:rsidR="00477786">
        <w:rPr>
          <w:lang/>
        </w:rPr>
        <w:t>P</w:t>
      </w:r>
      <w:r>
        <w:rPr>
          <w:lang w:val="en-GB"/>
        </w:rPr>
        <w:t xml:space="preserve"> increase during a visual tuning task.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w:t>
      </w:r>
      <w:r w:rsidR="00477786">
        <w:rPr>
          <w:lang/>
        </w:rPr>
        <w:t>P</w:t>
      </w:r>
      <w:r w:rsidR="00C95C3B">
        <w:rPr>
          <w:lang/>
        </w:rPr>
        <w:t xml:space="preserve"> </w:t>
      </w:r>
      <w:r w:rsidR="00491BFE">
        <w:rPr>
          <w:lang w:val="en-GB"/>
        </w:rPr>
        <w:t xml:space="preserve">in any of 19 overlapping 100ms time bins following the image presentation across all six repetitions in comparison to a 500ms pre-stimulus baseline period using a Mann-Whitney U test (see Methods). </w:t>
      </w:r>
    </w:p>
    <w:p w14:paraId="1C82EC46" w14:textId="15615D1E" w:rsidR="00DF3D6E" w:rsidRPr="00DF3D6E" w:rsidRDefault="00DF3D6E" w:rsidP="00DF3D6E">
      <w:pPr>
        <w:rPr>
          <w:lang/>
        </w:rPr>
      </w:pPr>
      <w:r w:rsidRPr="00DF3D6E">
        <w:rPr>
          <w:lang/>
        </w:rPr>
        <w:t xml:space="preserve">We carried out the analysis twice, once with the </w:t>
      </w:r>
      <w:r w:rsidR="007F6497">
        <w:rPr>
          <w:lang/>
        </w:rPr>
        <w:t>typically used</w:t>
      </w:r>
      <w:r w:rsidRPr="00DF3D6E">
        <w:rPr>
          <w:lang/>
        </w:rPr>
        <w:t xml:space="preserve"> cut-off threshold of </w:t>
      </w:r>
      <w:r w:rsidRPr="00C2249D">
        <w:rPr>
          <w:i/>
          <w:iCs/>
          <w:lang/>
        </w:rPr>
        <w:t>p</w:t>
      </w:r>
      <w:r w:rsidRPr="00DF3D6E">
        <w:rPr>
          <w:lang/>
        </w:rPr>
        <w:t xml:space="preserve"> = 0.0005 and again with a more liberal cut-off threshold of </w:t>
      </w:r>
      <w:r w:rsidRPr="00C2249D">
        <w:rPr>
          <w:i/>
          <w:iCs/>
          <w:lang/>
        </w:rPr>
        <w:t>p</w:t>
      </w:r>
      <w:r w:rsidRPr="00DF3D6E">
        <w:rPr>
          <w:lang/>
        </w:rPr>
        <w:t xml:space="preserve"> = 0.05. Note that no corrections were made for testing multiple images for tunings, thus making a threshold of </w:t>
      </w:r>
      <w:r w:rsidRPr="00C2249D">
        <w:rPr>
          <w:i/>
          <w:iCs/>
          <w:lang/>
        </w:rPr>
        <w:t>p</w:t>
      </w:r>
      <w:r w:rsidRPr="00DF3D6E">
        <w:rPr>
          <w:lang/>
        </w:rPr>
        <w:t xml:space="preserve"> = 0.05 very liberal.</w:t>
      </w:r>
    </w:p>
    <w:p w14:paraId="65AEF8AB" w14:textId="77777777" w:rsidR="00DF3D6E" w:rsidRPr="00DF3D6E" w:rsidRDefault="00DF3D6E" w:rsidP="00DF3D6E">
      <w:pPr>
        <w:rPr>
          <w:lang/>
        </w:rPr>
      </w:pPr>
      <w:r w:rsidRPr="00DF3D6E">
        <w:rPr>
          <w:lang/>
        </w:rPr>
        <w:t xml:space="preserve">No CSMs were detected at </w:t>
      </w:r>
      <w:r w:rsidRPr="00C2249D">
        <w:rPr>
          <w:i/>
          <w:iCs/>
          <w:lang/>
        </w:rPr>
        <w:t>p</w:t>
      </w:r>
      <w:r w:rsidRPr="00DF3D6E">
        <w:rPr>
          <w:lang/>
        </w:rPr>
        <w:t xml:space="preserve"> = 0.0005; however, when the threshold was lowered to </w:t>
      </w:r>
      <w:r w:rsidRPr="00C2249D">
        <w:rPr>
          <w:i/>
          <w:iCs/>
          <w:lang/>
        </w:rPr>
        <w:t>p</w:t>
      </w:r>
      <w:r w:rsidRPr="00DF3D6E">
        <w:rPr>
          <w:lang/>
        </w:rPr>
        <w:t xml:space="preserve"> = 0.05, we found a significant number of CSMs (</w:t>
      </w:r>
      <w:r w:rsidRPr="00C2249D">
        <w:rPr>
          <w:i/>
          <w:iCs/>
          <w:lang/>
        </w:rPr>
        <w:t>p</w:t>
      </w:r>
      <w:r w:rsidRPr="00DF3D6E">
        <w:rPr>
          <w:lang/>
        </w:rPr>
        <w:t xml:space="preserve"> = 0.005, permutation test).</w:t>
      </w:r>
    </w:p>
    <w:p w14:paraId="485EC0CC" w14:textId="2BE0E05C" w:rsidR="001C238D" w:rsidRDefault="00DF3D6E" w:rsidP="0039462A">
      <w:pPr>
        <w:rPr>
          <w:lang w:val="en-GB"/>
        </w:rPr>
      </w:pPr>
      <w:r w:rsidRPr="00DF3D6E">
        <w:rPr>
          <w:lang/>
        </w:rPr>
        <w:t xml:space="preserve">Because no CSMs were detected at a cut-off of </w:t>
      </w:r>
      <w:r w:rsidRPr="00C2249D">
        <w:rPr>
          <w:i/>
          <w:iCs/>
          <w:lang/>
        </w:rPr>
        <w:t>p</w:t>
      </w:r>
      <w:r w:rsidRPr="00DF3D6E">
        <w:rPr>
          <w:lang/>
        </w:rPr>
        <w:t xml:space="preserve"> = 0.0005, no episodes were excluded in the ESW analysis. In experiment 2 we replicated our prior results and found a significant number of ESWs (</w:t>
      </w:r>
      <w:r w:rsidR="00326871" w:rsidRPr="00326871">
        <w:rPr>
          <w:i/>
          <w:iCs/>
          <w:lang/>
        </w:rPr>
        <w:t>n</w:t>
      </w:r>
      <w:r w:rsidR="00326871">
        <w:rPr>
          <w:lang/>
        </w:rPr>
        <w:t xml:space="preserve"> = 52 out of 339 microwire, </w:t>
      </w:r>
      <w:r w:rsidR="00326871" w:rsidRPr="00326871">
        <w:rPr>
          <w:i/>
          <w:iCs/>
          <w:lang/>
        </w:rPr>
        <w:t>p</w:t>
      </w:r>
      <w:r w:rsidR="00326871">
        <w:rPr>
          <w:lang/>
        </w:rPr>
        <w:t xml:space="preserve"> = 0.003</w:t>
      </w:r>
      <w:r w:rsidRPr="00DF3D6E">
        <w:rPr>
          <w:lang/>
        </w:rPr>
        <w:t xml:space="preserve">). We then repeated the ESW analysis, this time excluding episodes with significant CSM activity at a threshold of </w:t>
      </w:r>
      <w:r w:rsidRPr="00C2249D">
        <w:rPr>
          <w:i/>
          <w:iCs/>
          <w:lang/>
        </w:rPr>
        <w:t>p</w:t>
      </w:r>
      <w:r w:rsidRPr="00DF3D6E">
        <w:rPr>
          <w:lang/>
        </w:rPr>
        <w:t xml:space="preserve"> = 0.05. Despite this threshold change, we identified a significant number of ESWs (</w:t>
      </w:r>
      <w:commentRangeStart w:id="13"/>
      <w:r w:rsidRPr="00C2249D">
        <w:rPr>
          <w:i/>
          <w:iCs/>
          <w:lang/>
        </w:rPr>
        <w:t>n</w:t>
      </w:r>
      <w:r w:rsidRPr="00DF3D6E">
        <w:rPr>
          <w:lang/>
        </w:rPr>
        <w:t xml:space="preserve"> = 50 out of 339 microwire, </w:t>
      </w:r>
      <w:r w:rsidRPr="00C2249D">
        <w:rPr>
          <w:i/>
          <w:iCs/>
          <w:lang/>
        </w:rPr>
        <w:t>p</w:t>
      </w:r>
      <w:r w:rsidRPr="00DF3D6E">
        <w:rPr>
          <w:lang/>
        </w:rPr>
        <w:t xml:space="preserve"> = 0.001</w:t>
      </w:r>
      <w:commentRangeEnd w:id="13"/>
      <w:r w:rsidR="00EC43BB">
        <w:rPr>
          <w:rStyle w:val="CommentReference"/>
        </w:rPr>
        <w:commentReference w:id="13"/>
      </w:r>
      <w:r w:rsidRPr="00DF3D6E">
        <w:rPr>
          <w:lang/>
        </w:rPr>
        <w:t>).</w:t>
      </w:r>
    </w:p>
    <w:p w14:paraId="359B7176" w14:textId="488FE8CE" w:rsidR="00C2249D" w:rsidRPr="00D521DD" w:rsidRDefault="00D521DD" w:rsidP="00D521DD">
      <w:r w:rsidRPr="00D521DD">
        <w:t xml:space="preserve">In summary, we discovered a </w:t>
      </w:r>
      <w:commentRangeStart w:id="14"/>
      <w:r w:rsidRPr="00D521DD">
        <w:t>memory code</w:t>
      </w:r>
      <w:commentRangeEnd w:id="14"/>
      <w:r w:rsidR="00847075">
        <w:rPr>
          <w:rStyle w:val="CommentReference"/>
        </w:rPr>
        <w:commentReference w:id="14"/>
      </w:r>
      <w:r w:rsidRPr="00D521DD">
        <w:t xml:space="preserv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t>
      </w:r>
      <w:commentRangeStart w:id="15"/>
      <w:r w:rsidRPr="00D521DD">
        <w:t>we detected a significant number of CSM with a more liberal threshold.</w:t>
      </w:r>
      <w:commentRangeEnd w:id="15"/>
      <w:r w:rsidR="002C6ADA">
        <w:rPr>
          <w:rStyle w:val="CommentReference"/>
        </w:rPr>
        <w:commentReference w:id="15"/>
      </w:r>
    </w:p>
    <w:p w14:paraId="28346574" w14:textId="7D24DB5E" w:rsidR="00D521DD" w:rsidRDefault="00D521DD" w:rsidP="00D521DD">
      <w:pPr>
        <w:rPr>
          <w:lang w:val="en-GB"/>
        </w:rPr>
      </w:pPr>
    </w:p>
    <w:p w14:paraId="0A00A940" w14:textId="56B6E10D" w:rsidR="00D521DD" w:rsidRPr="00D521DD" w:rsidRDefault="00D521DD" w:rsidP="00D521DD">
      <w:pPr>
        <w:pStyle w:val="SMSubheading"/>
        <w:rPr>
          <w:lang/>
        </w:rPr>
      </w:pPr>
      <w:r>
        <w:rPr>
          <w:lang/>
        </w:rPr>
        <w:lastRenderedPageBreak/>
        <w:t>Single neuron firing to specific theta phases during memory encoding and retrieval</w:t>
      </w:r>
    </w:p>
    <w:p w14:paraId="28CD326B" w14:textId="0B73DCE0" w:rsidR="00721A5A" w:rsidRPr="00721A5A" w:rsidRDefault="00721A5A" w:rsidP="00D521DD">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F9449D4" w:rsidR="00721A5A" w:rsidRPr="00C60F2B" w:rsidRDefault="00721A5A" w:rsidP="00721A5A">
      <w:pPr>
        <w:rPr>
          <w:lang/>
        </w:rPr>
      </w:pPr>
      <w:r w:rsidRPr="00721A5A">
        <w:rPr>
          <w:lang w:val="en-GB"/>
        </w:rPr>
        <w:t>Based on previous literature no single theta frequency dominates the human hippocampus. Instead</w:t>
      </w:r>
      <w:r>
        <w:rPr>
          <w:lang/>
        </w:rPr>
        <w:t>,</w:t>
      </w:r>
      <w:r w:rsidRPr="00721A5A">
        <w:rPr>
          <w:lang w:val="en-GB"/>
        </w:rPr>
        <w:t xml:space="preserve"> there is a lower theta oscillation (2-5 Hz) and a faster theta oscillation (5-9 Hz)</w:t>
      </w:r>
      <w:r w:rsidR="00C60F2B">
        <w:rPr>
          <w:lang/>
        </w:rPr>
        <w:t xml:space="preserve"> (</w:t>
      </w:r>
      <w:r w:rsidR="00C60F2B" w:rsidRPr="00C60F2B">
        <w:t>10.1038/s41467-020-15670-6</w:t>
      </w:r>
      <w:r w:rsidR="00C60F2B">
        <w:rPr>
          <w:lang/>
        </w:rPr>
        <w:t xml:space="preserve">; </w:t>
      </w:r>
      <w:r w:rsidR="00C60F2B" w:rsidRPr="00C60F2B">
        <w:t>10.1523/JNEUROSCI.0767-20.2020</w:t>
      </w:r>
      <w:r w:rsidR="00C60F2B">
        <w:rPr>
          <w:lang/>
        </w:rPr>
        <w:t>).</w:t>
      </w:r>
    </w:p>
    <w:p w14:paraId="028F6D96" w14:textId="50768F2E" w:rsidR="005837E6" w:rsidRDefault="007F6497" w:rsidP="00721A5A">
      <w:pPr>
        <w:rPr>
          <w:lang w:val="en-GB"/>
        </w:rPr>
      </w:pPr>
      <w:r w:rsidRPr="007F6497">
        <w:rPr>
          <w:lang/>
        </w:rPr>
        <w:t>We do not know which microwire best represent</w:t>
      </w:r>
      <w:ins w:id="16" w:author="Simon Hanslmayr" w:date="2023-01-04T14:29:00Z">
        <w:r w:rsidR="001C5312">
          <w:rPr>
            <w:lang w:val="en-GB"/>
          </w:rPr>
          <w:t>s</w:t>
        </w:r>
      </w:ins>
      <w:del w:id="17" w:author="Simon Hanslmayr" w:date="2023-01-04T14:29:00Z">
        <w:r w:rsidRPr="007F6497" w:rsidDel="001C5312">
          <w:rPr>
            <w:lang/>
          </w:rPr>
          <w:delText>ed</w:delText>
        </w:r>
      </w:del>
      <w:r w:rsidRPr="007F6497">
        <w:rPr>
          <w:lang/>
        </w:rPr>
        <w:t xml:space="preserve"> the dendritic input into a single neuron, so we computed theta components using a weighted average of all microwires within a microwire bundle. This was based on the generalized eigendecomposition of the narrowband theta covariance matrix and the broadband covariance matrix (see Methods).</w:t>
      </w:r>
      <w:r>
        <w:rPr>
          <w:lang/>
        </w:rPr>
        <w:t xml:space="preserve"> </w:t>
      </w:r>
      <w:r w:rsidR="00C60F2B" w:rsidRPr="00721A5A">
        <w:rPr>
          <w:lang w:val="en-GB"/>
        </w:rPr>
        <w:t xml:space="preserve">We distinguished three different categories of activity: spikes of ESN that </w:t>
      </w:r>
      <w:proofErr w:type="spellStart"/>
      <w:r w:rsidR="00C60F2B" w:rsidRPr="00721A5A">
        <w:rPr>
          <w:lang w:val="en-GB"/>
        </w:rPr>
        <w:t>occu</w:t>
      </w:r>
      <w:proofErr w:type="spellEnd"/>
      <w:r w:rsidR="00C60F2B">
        <w:rPr>
          <w:lang/>
        </w:rPr>
        <w:t>r</w:t>
      </w:r>
      <w:r w:rsidR="00C60F2B" w:rsidRPr="00721A5A">
        <w:rPr>
          <w:lang w:val="en-GB"/>
        </w:rPr>
        <w:t>red during reinstated trials (</w:t>
      </w:r>
      <w:proofErr w:type="spellStart"/>
      <w:r w:rsidR="00C60F2B" w:rsidRPr="00721A5A">
        <w:rPr>
          <w:lang w:val="en-GB"/>
        </w:rPr>
        <w:t>rESN</w:t>
      </w:r>
      <w:proofErr w:type="spellEnd"/>
      <w:r w:rsidR="00C60F2B" w:rsidRPr="00721A5A">
        <w:rPr>
          <w:lang w:val="en-GB"/>
        </w:rPr>
        <w:t>), spikes of ESN during non-reinstated trials (</w:t>
      </w:r>
      <w:proofErr w:type="spellStart"/>
      <w:r w:rsidR="00C60F2B" w:rsidRPr="00721A5A">
        <w:rPr>
          <w:lang w:val="en-GB"/>
        </w:rPr>
        <w:t>nESN</w:t>
      </w:r>
      <w:proofErr w:type="spellEnd"/>
      <w:r w:rsidR="00C60F2B" w:rsidRPr="00721A5A">
        <w:rPr>
          <w:lang w:val="en-GB"/>
        </w:rPr>
        <w:t xml:space="preserve">), and spikes of other </w:t>
      </w:r>
      <w:commentRangeStart w:id="18"/>
      <w:r w:rsidR="00C60F2B" w:rsidRPr="00721A5A">
        <w:rPr>
          <w:lang w:val="en-GB"/>
        </w:rPr>
        <w:t xml:space="preserve">neurons </w:t>
      </w:r>
      <w:commentRangeEnd w:id="18"/>
      <w:r w:rsidR="00FE307C">
        <w:rPr>
          <w:rStyle w:val="CommentReference"/>
        </w:rPr>
        <w:commentReference w:id="18"/>
      </w:r>
      <w:r w:rsidR="00C60F2B" w:rsidRPr="00721A5A">
        <w:rPr>
          <w:lang w:val="en-GB"/>
        </w:rPr>
        <w:t>(SU).</w:t>
      </w:r>
      <w:r w:rsidR="00C2249D">
        <w:rPr>
          <w:lang/>
        </w:rPr>
        <w:t xml:space="preserve"> After excluding neurons with an insufficient number of spikes these analyses were based on n</w:t>
      </w:r>
      <w:r w:rsidR="00C2249D" w:rsidRPr="005837E6">
        <w:rPr>
          <w:vertAlign w:val="subscript"/>
          <w:lang/>
        </w:rPr>
        <w:t>rESN</w:t>
      </w:r>
      <w:r w:rsidR="00C2249D">
        <w:rPr>
          <w:lang/>
        </w:rPr>
        <w:t xml:space="preserve"> = 36, n</w:t>
      </w:r>
      <w:r w:rsidR="00C2249D" w:rsidRPr="005837E6">
        <w:rPr>
          <w:vertAlign w:val="subscript"/>
          <w:lang/>
        </w:rPr>
        <w:t>nESN</w:t>
      </w:r>
      <w:r w:rsidR="00C2249D">
        <w:rPr>
          <w:lang/>
        </w:rPr>
        <w:t xml:space="preserve"> = 116, and n</w:t>
      </w:r>
      <w:r w:rsidR="00C2249D" w:rsidRPr="005837E6">
        <w:rPr>
          <w:vertAlign w:val="subscript"/>
          <w:lang/>
        </w:rPr>
        <w:t>SU</w:t>
      </w:r>
      <w:r w:rsidR="00C2249D">
        <w:rPr>
          <w:lang/>
        </w:rPr>
        <w:t xml:space="preserve"> = 380 neurons in experiment 1 and n</w:t>
      </w:r>
      <w:r w:rsidR="00C2249D" w:rsidRPr="005837E6">
        <w:rPr>
          <w:vertAlign w:val="subscript"/>
          <w:lang/>
        </w:rPr>
        <w:t>rESN</w:t>
      </w:r>
      <w:r w:rsidR="00C2249D">
        <w:rPr>
          <w:lang/>
        </w:rPr>
        <w:t xml:space="preserve"> = 13, n</w:t>
      </w:r>
      <w:r w:rsidR="00C2249D" w:rsidRPr="005837E6">
        <w:rPr>
          <w:vertAlign w:val="subscript"/>
          <w:lang/>
        </w:rPr>
        <w:t>nESN</w:t>
      </w:r>
      <w:r w:rsidR="00C2249D">
        <w:rPr>
          <w:lang/>
        </w:rPr>
        <w:t xml:space="preserve"> = 34, and n</w:t>
      </w:r>
      <w:r w:rsidR="00C2249D" w:rsidRPr="005837E6">
        <w:rPr>
          <w:vertAlign w:val="subscript"/>
          <w:lang/>
        </w:rPr>
        <w:t>SU</w:t>
      </w:r>
      <w:r w:rsidR="00C2249D">
        <w:rPr>
          <w:lang/>
        </w:rPr>
        <w:t xml:space="preserve"> = 136 neurons in experiment 2. </w:t>
      </w:r>
      <w:r w:rsidR="00721A5A" w:rsidRPr="00721A5A">
        <w:rPr>
          <w:lang w:val="en-GB"/>
        </w:rPr>
        <w:t>We first computed the prefer</w:t>
      </w:r>
      <w:r w:rsidR="00721A5A">
        <w:rPr>
          <w:lang/>
        </w:rPr>
        <w:t>r</w:t>
      </w:r>
      <w:r w:rsidR="00721A5A" w:rsidRPr="00721A5A">
        <w:rPr>
          <w:lang w:val="en-GB"/>
        </w:rPr>
        <w:t xml:space="preserve">ed mean phase during encoding and retrieval for each neuron. In order to determine a general phase preference, </w:t>
      </w:r>
      <w:commentRangeStart w:id="19"/>
      <w:r w:rsidR="00721A5A" w:rsidRPr="00721A5A">
        <w:rPr>
          <w:lang w:val="en-GB"/>
        </w:rPr>
        <w:t>we pooled this prefer</w:t>
      </w:r>
      <w:r w:rsidR="00C60F2B">
        <w:rPr>
          <w:lang/>
        </w:rPr>
        <w:t>r</w:t>
      </w:r>
      <w:r w:rsidR="00721A5A" w:rsidRPr="00721A5A">
        <w:rPr>
          <w:lang w:val="en-GB"/>
        </w:rPr>
        <w:t>ed phase value over all neurons within a category of neuron</w:t>
      </w:r>
      <w:r w:rsidR="00C60F2B">
        <w:rPr>
          <w:lang/>
        </w:rPr>
        <w:t>s</w:t>
      </w:r>
      <w:r w:rsidR="00721A5A" w:rsidRPr="00721A5A">
        <w:rPr>
          <w:lang w:val="en-GB"/>
        </w:rPr>
        <w:t xml:space="preserve"> (</w:t>
      </w:r>
      <w:proofErr w:type="spellStart"/>
      <w:r w:rsidR="00721A5A" w:rsidRPr="00721A5A">
        <w:rPr>
          <w:lang w:val="en-GB"/>
        </w:rPr>
        <w:t>rESN</w:t>
      </w:r>
      <w:proofErr w:type="spellEnd"/>
      <w:r w:rsidR="00721A5A" w:rsidRPr="00721A5A">
        <w:rPr>
          <w:lang w:val="en-GB"/>
        </w:rPr>
        <w:t xml:space="preserve">, </w:t>
      </w:r>
      <w:proofErr w:type="spellStart"/>
      <w:r w:rsidR="00721A5A" w:rsidRPr="00721A5A">
        <w:rPr>
          <w:lang w:val="en-GB"/>
        </w:rPr>
        <w:t>nESN</w:t>
      </w:r>
      <w:proofErr w:type="spellEnd"/>
      <w:r w:rsidR="00721A5A" w:rsidRPr="00721A5A">
        <w:rPr>
          <w:lang w:val="en-GB"/>
        </w:rPr>
        <w:t xml:space="preserve">, SU) and used </w:t>
      </w:r>
      <w:r w:rsidR="00C60F2B">
        <w:rPr>
          <w:lang/>
        </w:rPr>
        <w:t>a</w:t>
      </w:r>
      <w:r w:rsidR="00721A5A" w:rsidRPr="00721A5A">
        <w:rPr>
          <w:lang w:val="en-GB"/>
        </w:rPr>
        <w:t xml:space="preserve"> Rayleigh test </w:t>
      </w:r>
      <w:r w:rsidR="00C2249D">
        <w:rPr>
          <w:lang/>
        </w:rPr>
        <w:t>to determine</w:t>
      </w:r>
      <w:r w:rsidR="00721A5A" w:rsidRPr="00721A5A">
        <w:rPr>
          <w:lang w:val="en-GB"/>
        </w:rPr>
        <w:t xml:space="preserve"> </w:t>
      </w:r>
      <w:proofErr w:type="gramStart"/>
      <w:r w:rsidR="00721A5A" w:rsidRPr="00721A5A">
        <w:rPr>
          <w:lang w:val="en-GB"/>
        </w:rPr>
        <w:t>statistical</w:t>
      </w:r>
      <w:proofErr w:type="gramEnd"/>
      <w:r w:rsidR="00721A5A" w:rsidRPr="00721A5A">
        <w:rPr>
          <w:lang w:val="en-GB"/>
        </w:rPr>
        <w:t xml:space="preserve"> significant deviations from a uniform phase distribution</w:t>
      </w:r>
      <w:commentRangeEnd w:id="19"/>
      <w:r w:rsidR="007B7442">
        <w:rPr>
          <w:rStyle w:val="CommentReference"/>
        </w:rPr>
        <w:commentReference w:id="19"/>
      </w:r>
      <w:r w:rsidR="00721A5A" w:rsidRPr="00721A5A">
        <w:rPr>
          <w:lang w:val="en-GB"/>
        </w:rPr>
        <w:t xml:space="preserve">. </w:t>
      </w:r>
      <w:r w:rsidR="00FE6D61">
        <w:rPr>
          <w:lang/>
        </w:rPr>
        <w:t>In experiment 1</w:t>
      </w:r>
      <w:r w:rsidR="00C60F2B">
        <w:rPr>
          <w:lang/>
        </w:rPr>
        <w:t>,</w:t>
      </w:r>
      <w:r w:rsidR="00FE6D61">
        <w:rPr>
          <w:lang/>
        </w:rPr>
        <w:t xml:space="preserve"> o</w:t>
      </w:r>
      <w:proofErr w:type="spellStart"/>
      <w:r w:rsidR="00721A5A" w:rsidRPr="00721A5A">
        <w:rPr>
          <w:lang w:val="en-GB"/>
        </w:rPr>
        <w:t>nly</w:t>
      </w:r>
      <w:proofErr w:type="spellEnd"/>
      <w:r w:rsidR="00721A5A" w:rsidRPr="00721A5A">
        <w:rPr>
          <w:lang w:val="en-GB"/>
        </w:rPr>
        <w:t xml:space="preserve"> the SU category showed a </w:t>
      </w:r>
      <w:r w:rsidR="00FE6D61">
        <w:rPr>
          <w:lang/>
        </w:rPr>
        <w:t xml:space="preserve">phase </w:t>
      </w:r>
      <w:r w:rsidR="00721A5A" w:rsidRPr="00721A5A">
        <w:rPr>
          <w:lang w:val="en-GB"/>
        </w:rPr>
        <w:t xml:space="preserve">preference for the slow theta component during encoding (θ = </w:t>
      </w:r>
      <w:r w:rsidR="00C60F2B" w:rsidRPr="00C60F2B">
        <w:rPr>
          <w:lang w:val="en-GB"/>
        </w:rPr>
        <w:t>197.5</w:t>
      </w:r>
      <w:r w:rsidR="00721A5A" w:rsidRPr="00721A5A">
        <w:rPr>
          <w:lang w:val="en-GB"/>
        </w:rPr>
        <w:t xml:space="preserve">°, </w:t>
      </w:r>
      <w:r w:rsidR="00721A5A" w:rsidRPr="00FE6D61">
        <w:rPr>
          <w:i/>
          <w:iCs/>
          <w:lang w:val="en-GB"/>
        </w:rPr>
        <w:t>p</w:t>
      </w:r>
      <w:r w:rsidR="00721A5A" w:rsidRPr="00721A5A">
        <w:rPr>
          <w:lang w:val="en-GB"/>
        </w:rPr>
        <w:t xml:space="preserve"> = 0.048) and retrieval (θ = </w:t>
      </w:r>
      <w:r w:rsidR="00C60F2B" w:rsidRPr="00C60F2B">
        <w:rPr>
          <w:lang w:val="en-GB"/>
        </w:rPr>
        <w:t>181.9</w:t>
      </w:r>
      <w:r w:rsidR="00721A5A" w:rsidRPr="00721A5A">
        <w:rPr>
          <w:lang w:val="en-GB"/>
        </w:rPr>
        <w:t xml:space="preserve">°, </w:t>
      </w:r>
      <w:r w:rsidR="00721A5A" w:rsidRPr="00FE6D61">
        <w:rPr>
          <w:i/>
          <w:iCs/>
          <w:lang w:val="en-GB"/>
        </w:rPr>
        <w:t>p</w:t>
      </w:r>
      <w:r w:rsidR="00721A5A" w:rsidRPr="00721A5A">
        <w:rPr>
          <w:lang w:val="en-GB"/>
        </w:rPr>
        <w:t xml:space="preserve"> = 0.004). </w:t>
      </w:r>
      <w:r w:rsidR="00FE6D61">
        <w:rPr>
          <w:lang/>
        </w:rPr>
        <w:t>After adjusting for multiple comparisons for two tests (slow and fast theta) SU only show</w:t>
      </w:r>
      <w:r w:rsidR="00C60F2B">
        <w:rPr>
          <w:lang/>
        </w:rPr>
        <w:t>ed</w:t>
      </w:r>
      <w:r w:rsidR="00FE6D61">
        <w:rPr>
          <w:lang/>
        </w:rPr>
        <w:t xml:space="preserve"> a slow theta phase preference during retrieval (</w:t>
      </w:r>
      <w:r w:rsidR="00FE6D61" w:rsidRPr="00FE6D61">
        <w:rPr>
          <w:i/>
          <w:iCs/>
          <w:lang/>
        </w:rPr>
        <w:t>p</w:t>
      </w:r>
      <w:r w:rsidR="00FE6D61" w:rsidRPr="00FE6D61">
        <w:rPr>
          <w:i/>
          <w:iCs/>
          <w:vertAlign w:val="subscript"/>
          <w:lang/>
        </w:rPr>
        <w:t>encoding adj</w:t>
      </w:r>
      <w:r w:rsidR="00FE6D61">
        <w:rPr>
          <w:i/>
          <w:iCs/>
          <w:vertAlign w:val="subscript"/>
          <w:lang/>
        </w:rPr>
        <w:t>.</w:t>
      </w:r>
      <w:r w:rsidR="00FE6D61">
        <w:rPr>
          <w:lang/>
        </w:rPr>
        <w:t xml:space="preserve"> = 0.0</w:t>
      </w:r>
      <w:r w:rsidR="008279C5">
        <w:rPr>
          <w:lang/>
        </w:rPr>
        <w:t>96</w:t>
      </w:r>
      <w:r w:rsidR="00FE6D61">
        <w:rPr>
          <w:lang/>
        </w:rPr>
        <w:t xml:space="preserve">; </w:t>
      </w:r>
      <w:r w:rsidR="00FE6D61" w:rsidRPr="00FE6D61">
        <w:rPr>
          <w:i/>
          <w:iCs/>
          <w:lang/>
        </w:rPr>
        <w:t>p</w:t>
      </w:r>
      <w:r w:rsidR="00FE6D61" w:rsidRPr="00FE6D61">
        <w:rPr>
          <w:i/>
          <w:iCs/>
          <w:vertAlign w:val="subscript"/>
          <w:lang/>
        </w:rPr>
        <w:t>retrieval adj</w:t>
      </w:r>
      <w:r w:rsidR="00FE6D61">
        <w:rPr>
          <w:i/>
          <w:iCs/>
          <w:vertAlign w:val="subscript"/>
          <w:lang/>
        </w:rPr>
        <w:t>.</w:t>
      </w:r>
      <w:r w:rsidR="00FE6D61">
        <w:rPr>
          <w:lang/>
        </w:rPr>
        <w:t xml:space="preserve"> = 0.008</w:t>
      </w:r>
      <w:r w:rsidR="008279C5">
        <w:rPr>
          <w:lang/>
        </w:rPr>
        <w:t>; Bonferroni corrected</w:t>
      </w:r>
      <w:r w:rsidR="00FE6D61">
        <w:rPr>
          <w:lang/>
        </w:rPr>
        <w:t xml:space="preserve">). </w:t>
      </w:r>
      <w:commentRangeStart w:id="20"/>
      <w:r w:rsidR="00FE6D61" w:rsidRPr="00721A5A">
        <w:rPr>
          <w:lang w:val="en-GB"/>
        </w:rPr>
        <w:t xml:space="preserve">Neither </w:t>
      </w:r>
      <w:proofErr w:type="spellStart"/>
      <w:r w:rsidR="00FE6D61" w:rsidRPr="00721A5A">
        <w:rPr>
          <w:lang w:val="en-GB"/>
        </w:rPr>
        <w:t>rESN</w:t>
      </w:r>
      <w:proofErr w:type="spellEnd"/>
      <w:r w:rsidR="00FE6D61" w:rsidRPr="00721A5A">
        <w:rPr>
          <w:lang w:val="en-GB"/>
        </w:rPr>
        <w:t xml:space="preserve"> nor </w:t>
      </w:r>
      <w:proofErr w:type="spellStart"/>
      <w:r w:rsidR="00FE6D61" w:rsidRPr="00721A5A">
        <w:rPr>
          <w:lang w:val="en-GB"/>
        </w:rPr>
        <w:t>nESN</w:t>
      </w:r>
      <w:proofErr w:type="spellEnd"/>
      <w:r w:rsidR="00FE6D61" w:rsidRPr="00721A5A">
        <w:rPr>
          <w:lang w:val="en-GB"/>
        </w:rPr>
        <w:t xml:space="preserve"> showed any slow or fast theta phase preference during encoding or retrieval (all </w:t>
      </w:r>
      <w:r w:rsidR="00FE6D61" w:rsidRPr="00FE6D61">
        <w:rPr>
          <w:i/>
          <w:iCs/>
          <w:lang w:val="en-GB"/>
        </w:rPr>
        <w:t>p</w:t>
      </w:r>
      <w:r w:rsidR="00FE6D61" w:rsidRPr="00721A5A">
        <w:rPr>
          <w:lang w:val="en-GB"/>
        </w:rPr>
        <w:t xml:space="preserve"> &gt; 0.28).</w:t>
      </w:r>
      <w:commentRangeEnd w:id="20"/>
      <w:r w:rsidR="00251812">
        <w:rPr>
          <w:rStyle w:val="CommentReference"/>
        </w:rPr>
        <w:commentReference w:id="20"/>
      </w:r>
    </w:p>
    <w:p w14:paraId="3023EFE1" w14:textId="78A8F9CD" w:rsidR="008279C5" w:rsidRPr="00FE6D61" w:rsidRDefault="00FE6D61" w:rsidP="00721A5A">
      <w:pPr>
        <w:rPr>
          <w:lang/>
        </w:rPr>
      </w:pPr>
      <w:r>
        <w:rPr>
          <w:lang/>
        </w:rPr>
        <w:t>In experiment 2 the SU category showed a preference for the slow theta component during encoding (</w:t>
      </w:r>
      <w:r w:rsidRPr="00721A5A">
        <w:rPr>
          <w:lang w:val="en-GB"/>
        </w:rPr>
        <w:t xml:space="preserve">θ </w:t>
      </w:r>
      <w:r>
        <w:rPr>
          <w:lang/>
        </w:rPr>
        <w:t xml:space="preserve">= </w:t>
      </w:r>
      <w:r w:rsidR="00C60F2B" w:rsidRPr="00C60F2B">
        <w:rPr>
          <w:lang/>
        </w:rPr>
        <w:t>287.2</w:t>
      </w:r>
      <w:r>
        <w:rPr>
          <w:lang/>
        </w:rPr>
        <w:t xml:space="preserve">°, </w:t>
      </w:r>
      <w:r w:rsidRPr="00FE6D61">
        <w:rPr>
          <w:i/>
          <w:iCs/>
          <w:lang/>
        </w:rPr>
        <w:t>p</w:t>
      </w:r>
      <w:r>
        <w:rPr>
          <w:lang/>
        </w:rPr>
        <w:t xml:space="preserve"> = 0.002; retrieval </w:t>
      </w:r>
      <w:r w:rsidRPr="00FE6D61">
        <w:rPr>
          <w:i/>
          <w:iCs/>
          <w:lang/>
        </w:rPr>
        <w:t>p</w:t>
      </w:r>
      <w:r>
        <w:rPr>
          <w:lang/>
        </w:rPr>
        <w:t xml:space="preserve"> = 0.633; all other </w:t>
      </w:r>
      <w:r w:rsidRPr="00FE6D61">
        <w:rPr>
          <w:i/>
          <w:iCs/>
          <w:lang/>
        </w:rPr>
        <w:t>p</w:t>
      </w:r>
      <w:r>
        <w:rPr>
          <w:lang/>
        </w:rPr>
        <w:t xml:space="preserve"> &gt; 0.10)</w:t>
      </w:r>
      <w:r w:rsidR="008279C5">
        <w:rPr>
          <w:lang/>
        </w:rPr>
        <w:t>. There was a statistically significant phase preference in rESN for the slow theta component during retrieval (</w:t>
      </w:r>
      <w:r w:rsidR="008279C5" w:rsidRPr="00721A5A">
        <w:rPr>
          <w:lang w:val="en-GB"/>
        </w:rPr>
        <w:t xml:space="preserve">θ </w:t>
      </w:r>
      <w:r w:rsidR="008279C5">
        <w:rPr>
          <w:lang/>
        </w:rPr>
        <w:t xml:space="preserve">= </w:t>
      </w:r>
      <w:r w:rsidR="00C60F2B" w:rsidRPr="00C60F2B">
        <w:rPr>
          <w:lang/>
        </w:rPr>
        <w:t>201.3</w:t>
      </w:r>
      <w:r w:rsidR="008279C5">
        <w:rPr>
          <w:lang/>
        </w:rPr>
        <w:t xml:space="preserve">°, </w:t>
      </w:r>
      <w:r w:rsidR="008279C5" w:rsidRPr="00FE6D61">
        <w:rPr>
          <w:i/>
          <w:iCs/>
          <w:lang/>
        </w:rPr>
        <w:t>p</w:t>
      </w:r>
      <w:r w:rsidR="008279C5">
        <w:rPr>
          <w:lang/>
        </w:rPr>
        <w:t xml:space="preserve"> = 0.048), however, after controlling for multiple comparisons (slow and fast theta), the effect was no longer significant (</w:t>
      </w:r>
      <w:r w:rsidR="008279C5" w:rsidRPr="00FE6D61">
        <w:rPr>
          <w:i/>
          <w:iCs/>
          <w:lang/>
        </w:rPr>
        <w:t>p</w:t>
      </w:r>
      <w:r w:rsidR="008279C5">
        <w:rPr>
          <w:i/>
          <w:iCs/>
          <w:vertAlign w:val="subscript"/>
          <w:lang/>
        </w:rPr>
        <w:t>adj.</w:t>
      </w:r>
      <w:r w:rsidR="008279C5">
        <w:rPr>
          <w:lang/>
        </w:rPr>
        <w:t xml:space="preserve"> = 0.096). </w:t>
      </w:r>
    </w:p>
    <w:p w14:paraId="70FD9531" w14:textId="222A73F9" w:rsidR="00721A5A" w:rsidRPr="00B430DF" w:rsidRDefault="001F1C31" w:rsidP="00721A5A">
      <w:pPr>
        <w:rPr>
          <w:lang w:val="en-GB"/>
        </w:rPr>
      </w:pPr>
      <w:r>
        <w:rPr>
          <w:lang/>
        </w:rPr>
        <w:t>I</w:t>
      </w:r>
      <w:proofErr w:type="spellStart"/>
      <w:r w:rsidR="00721A5A" w:rsidRPr="00721A5A">
        <w:rPr>
          <w:lang w:val="en-GB"/>
        </w:rPr>
        <w:t>t</w:t>
      </w:r>
      <w:proofErr w:type="spellEnd"/>
      <w:r w:rsidR="00721A5A" w:rsidRPr="00721A5A">
        <w:rPr>
          <w:lang w:val="en-GB"/>
        </w:rPr>
        <w:t xml:space="preserve"> is possible that despite an absence of phase preference during encoding or retrieval, neurons show a reliable offset between </w:t>
      </w:r>
      <w:r w:rsidR="00B430DF">
        <w:rPr>
          <w:lang/>
        </w:rPr>
        <w:t>encoding and retrieval</w:t>
      </w:r>
      <w:r w:rsidR="00721A5A" w:rsidRPr="00721A5A">
        <w:rPr>
          <w:lang w:val="en-GB"/>
        </w:rPr>
        <w:t xml:space="preserve"> (</w:t>
      </w:r>
      <w:commentRangeStart w:id="21"/>
      <w:r w:rsidR="00721A5A" w:rsidRPr="00721A5A">
        <w:rPr>
          <w:lang w:val="en-GB"/>
        </w:rPr>
        <w:t>a representative example of a 10° offset with four neurons: encoding: 0°, 90°, 180°, 270°; retrieval: 10°, 100°, 190°, 280°</w:t>
      </w:r>
      <w:commentRangeEnd w:id="21"/>
      <w:r w:rsidR="00713308">
        <w:rPr>
          <w:rStyle w:val="CommentReference"/>
        </w:rPr>
        <w:commentReference w:id="21"/>
      </w:r>
      <w:r w:rsidR="00721A5A" w:rsidRPr="00721A5A">
        <w:rPr>
          <w:lang w:val="en-GB"/>
        </w:rPr>
        <w:t>).</w:t>
      </w:r>
      <w:r w:rsidR="00B430DF">
        <w:rPr>
          <w:lang/>
        </w:rPr>
        <w:t xml:space="preserve"> </w:t>
      </w:r>
      <w:del w:id="22" w:author="Simon Hanslmayr" w:date="2023-01-04T14:38:00Z">
        <w:r w:rsidR="00721A5A" w:rsidRPr="00721A5A" w:rsidDel="00713308">
          <w:rPr>
            <w:lang w:val="en-GB"/>
          </w:rPr>
          <w:delText>In order to</w:delText>
        </w:r>
      </w:del>
      <w:ins w:id="23" w:author="Simon Hanslmayr" w:date="2023-01-04T14:38:00Z">
        <w:r w:rsidR="00713308" w:rsidRPr="00721A5A">
          <w:rPr>
            <w:lang w:val="en-GB"/>
          </w:rPr>
          <w:t>To</w:t>
        </w:r>
      </w:ins>
      <w:r w:rsidR="00721A5A" w:rsidRPr="00721A5A">
        <w:rPr>
          <w:lang w:val="en-GB"/>
        </w:rPr>
        <w:t xml:space="preserve"> determine if there was a significant theta phase difference between neurons firing at encoding and at retrieval</w:t>
      </w:r>
      <w:r w:rsidR="00721A5A">
        <w:rPr>
          <w:lang/>
        </w:rPr>
        <w:t xml:space="preserve">, </w:t>
      </w:r>
      <w:r w:rsidR="00721A5A" w:rsidRPr="00721A5A">
        <w:rPr>
          <w:lang w:val="en-GB"/>
        </w:rPr>
        <w:t xml:space="preserve">we computed the mean cosine similarity of the complex </w:t>
      </w:r>
      <w:r w:rsidR="00721A5A" w:rsidRPr="00721A5A">
        <w:rPr>
          <w:lang w:val="en-GB"/>
        </w:rPr>
        <w:lastRenderedPageBreak/>
        <w:t>value for each neuron for all spikes during encoding with all spikes during retrieval. We determined the statistical significance of the encoding-retrieval phase offset separately for each neuron type (</w:t>
      </w:r>
      <w:proofErr w:type="spellStart"/>
      <w:r w:rsidR="00721A5A" w:rsidRPr="00721A5A">
        <w:rPr>
          <w:lang w:val="en-GB"/>
        </w:rPr>
        <w:t>rESN</w:t>
      </w:r>
      <w:proofErr w:type="spellEnd"/>
      <w:r w:rsidR="00721A5A" w:rsidRPr="00721A5A">
        <w:rPr>
          <w:lang w:val="en-GB"/>
        </w:rPr>
        <w:t xml:space="preserve">, </w:t>
      </w:r>
      <w:proofErr w:type="spellStart"/>
      <w:r w:rsidR="00721A5A" w:rsidRPr="00721A5A">
        <w:rPr>
          <w:lang w:val="en-GB"/>
        </w:rPr>
        <w:t>nESN</w:t>
      </w:r>
      <w:proofErr w:type="spellEnd"/>
      <w:r w:rsidR="00721A5A" w:rsidRPr="00721A5A">
        <w:rPr>
          <w:lang w:val="en-GB"/>
        </w:rPr>
        <w:t xml:space="preserve">, SU) using a </w:t>
      </w:r>
      <w:r w:rsidR="00FE1A1F">
        <w:rPr>
          <w:lang/>
        </w:rPr>
        <w:t xml:space="preserve">one-sample test with a mean angle of 0° (i.e., no phase difference between encoding and retrieval). This one-sample test is the circular equivalent of a one-sample t-test with continuous data (we used the function </w:t>
      </w:r>
      <w:r w:rsidR="00FE1A1F" w:rsidRPr="00FE1A1F">
        <w:rPr>
          <w:i/>
          <w:iCs/>
          <w:lang/>
        </w:rPr>
        <w:t>circ_mtest</w:t>
      </w:r>
      <w:r w:rsidR="00FE1A1F">
        <w:rPr>
          <w:lang/>
        </w:rPr>
        <w:t xml:space="preserve"> from </w:t>
      </w:r>
      <w:commentRangeStart w:id="24"/>
      <w:r w:rsidR="00FE1A1F">
        <w:rPr>
          <w:lang/>
        </w:rPr>
        <w:t>the Circular Statistics Toolbox v1.21.0.</w:t>
      </w:r>
      <w:commentRangeStart w:id="25"/>
      <w:r w:rsidR="00FE1A1F">
        <w:rPr>
          <w:lang/>
        </w:rPr>
        <w:t>0</w:t>
      </w:r>
      <w:commentRangeEnd w:id="25"/>
      <w:r w:rsidR="00FE1A1F">
        <w:rPr>
          <w:rStyle w:val="CommentReference"/>
        </w:rPr>
        <w:commentReference w:id="25"/>
      </w:r>
      <w:commentRangeEnd w:id="24"/>
      <w:r w:rsidR="00677B8E">
        <w:rPr>
          <w:rStyle w:val="CommentReference"/>
        </w:rPr>
        <w:commentReference w:id="24"/>
      </w:r>
      <w:r w:rsidR="00FE1A1F">
        <w:rPr>
          <w:lang/>
        </w:rPr>
        <w:t>)</w:t>
      </w:r>
      <w:r w:rsidR="00721A5A" w:rsidRPr="00721A5A">
        <w:rPr>
          <w:lang w:val="en-GB"/>
        </w:rPr>
        <w:t xml:space="preserve">. </w:t>
      </w:r>
      <w:r w:rsidR="00FE6D61">
        <w:rPr>
          <w:lang/>
        </w:rPr>
        <w:t>In experiment 1 t</w:t>
      </w:r>
      <w:r w:rsidR="00677B8E" w:rsidRPr="00677B8E">
        <w:rPr>
          <w:lang/>
        </w:rPr>
        <w:t xml:space="preserve">his approach yielded no significant encoding-retrieval phase differences for any category of neurons (rESN, nESN, SU) or theta components (slow, fast) (all </w:t>
      </w:r>
      <w:r w:rsidR="00677B8E" w:rsidRPr="00677B8E">
        <w:rPr>
          <w:i/>
          <w:iCs/>
          <w:lang/>
        </w:rPr>
        <w:t>p</w:t>
      </w:r>
      <w:r w:rsidR="00677B8E" w:rsidRPr="00677B8E">
        <w:rPr>
          <w:lang/>
        </w:rPr>
        <w:t xml:space="preserve"> &gt; 0.26).</w:t>
      </w:r>
      <w:r w:rsidR="00FE6D61">
        <w:rPr>
          <w:lang/>
        </w:rPr>
        <w:t xml:space="preserve"> Likewise, no encoding-retrieval phase differences were found in experiment 2 (all </w:t>
      </w:r>
      <w:r w:rsidR="00FE6D61" w:rsidRPr="00FE6D61">
        <w:rPr>
          <w:i/>
          <w:iCs/>
          <w:lang/>
        </w:rPr>
        <w:t>p</w:t>
      </w:r>
      <w:r w:rsidR="00FE6D61">
        <w:rPr>
          <w:lang/>
        </w:rPr>
        <w:t xml:space="preserve"> &gt; 0.4)</w:t>
      </w:r>
      <w:r w:rsidR="00B430DF">
        <w:rPr>
          <w:lang/>
        </w:rPr>
        <w:t>.</w:t>
      </w:r>
    </w:p>
    <w:p w14:paraId="1133B1AA" w14:textId="67964B2B" w:rsidR="00D521DD" w:rsidRDefault="001F1C31" w:rsidP="0039462A">
      <w:pPr>
        <w:rPr>
          <w:lang w:val="en-GB"/>
        </w:rPr>
      </w:pPr>
      <w:r w:rsidRPr="001F1C31">
        <w:rPr>
          <w:lang w:val="en-GB"/>
        </w:rPr>
        <w:t xml:space="preserve">To conclude, we </w:t>
      </w:r>
      <w:r w:rsidR="007F6497">
        <w:rPr>
          <w:lang/>
        </w:rPr>
        <w:t>found</w:t>
      </w:r>
      <w:r w:rsidRPr="001F1C31">
        <w:rPr>
          <w:lang w:val="en-GB"/>
        </w:rPr>
        <w:t xml:space="preserve"> a slow theta phase preference for SU during encoding in experiment 2 and retrieval in experiment 1. However, no neuron type (</w:t>
      </w:r>
      <w:proofErr w:type="spellStart"/>
      <w:r w:rsidRPr="001F1C31">
        <w:rPr>
          <w:lang w:val="en-GB"/>
        </w:rPr>
        <w:t>rESN</w:t>
      </w:r>
      <w:proofErr w:type="spellEnd"/>
      <w:r w:rsidRPr="001F1C31">
        <w:rPr>
          <w:lang w:val="en-GB"/>
        </w:rPr>
        <w:t xml:space="preserve">, </w:t>
      </w:r>
      <w:proofErr w:type="spellStart"/>
      <w:r w:rsidRPr="001F1C31">
        <w:rPr>
          <w:lang w:val="en-GB"/>
        </w:rPr>
        <w:t>nESN</w:t>
      </w:r>
      <w:proofErr w:type="spellEnd"/>
      <w:r w:rsidRPr="001F1C31">
        <w:rPr>
          <w:lang w:val="en-GB"/>
        </w:rPr>
        <w:t>, SU) show</w:t>
      </w:r>
      <w:r w:rsidR="007F6497">
        <w:rPr>
          <w:lang/>
        </w:rPr>
        <w:t>ed</w:t>
      </w:r>
      <w:r w:rsidRPr="001F1C31">
        <w:rPr>
          <w:lang w:val="en-GB"/>
        </w:rPr>
        <w:t xml:space="preserve"> a significant encoding-retrieval theta phase offset.</w:t>
      </w:r>
    </w:p>
    <w:p w14:paraId="0BCE8FDC" w14:textId="77777777" w:rsidR="00D521DD" w:rsidRDefault="00D521DD">
      <w:pPr>
        <w:spacing w:after="160" w:line="259" w:lineRule="auto"/>
        <w:rPr>
          <w:lang w:val="en-GB"/>
        </w:rPr>
      </w:pPr>
      <w:r>
        <w:rPr>
          <w:lang w:val="en-GB"/>
        </w:rPr>
        <w:br w:type="page"/>
      </w:r>
    </w:p>
    <w:p w14:paraId="5E5F4C0D" w14:textId="38CA50B4" w:rsidR="00766E9E" w:rsidRDefault="00D75940" w:rsidP="001840C2">
      <w:pPr>
        <w:pStyle w:val="SMHeading"/>
      </w:pPr>
      <w:r>
        <w:rPr>
          <w:noProof/>
        </w:rPr>
        <w:lastRenderedPageBreak/>
        <w:drawing>
          <wp:inline distT="0" distB="0" distL="0" distR="0" wp14:anchorId="3BF74AFE" wp14:editId="483F2063">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12A10F29" w14:textId="5AE15018" w:rsidR="002E6AF2" w:rsidRDefault="001A6CEE" w:rsidP="00A21D44">
      <w:r w:rsidRPr="00A21D44">
        <w:rPr>
          <w:b/>
          <w:bCs/>
        </w:rPr>
        <w:t>Figure X</w:t>
      </w:r>
      <w:r w:rsidR="00A21D44">
        <w:rPr>
          <w:b/>
          <w:bCs/>
          <w:lang/>
        </w:rPr>
        <w:t>X</w:t>
      </w:r>
      <w:r w:rsidRPr="00A21D44">
        <w:rPr>
          <w:b/>
          <w:bCs/>
        </w:rPr>
        <w:t>.  Power spectra for reinstated episodes (purple) and non-reinstated episodes (green) during (A) encoding and (B) retrieval.</w:t>
      </w:r>
      <w:r w:rsidRPr="00A21D44">
        <w:t xml:space="preserve"> </w:t>
      </w:r>
      <w:r w:rsidR="00A21D44" w:rsidRPr="00A21D44">
        <w:t xml:space="preserve">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00A21D44" w:rsidRPr="00A21D44">
        <w:t>Oostenveld</w:t>
      </w:r>
      <w:proofErr w:type="spellEnd"/>
      <w:r w:rsidR="00A21D44" w:rsidRPr="00A21D44">
        <w:t>, 2007</w:t>
      </w:r>
      <w:r w:rsidR="00C2249D">
        <w:rPr>
          <w:lang/>
        </w:rPr>
        <w:t xml:space="preserve"> xx</w:t>
      </w:r>
      <w:r w:rsidR="00A21D44" w:rsidRPr="00A21D44">
        <w:t>).</w:t>
      </w:r>
    </w:p>
    <w:p w14:paraId="7720C675" w14:textId="7B6B3537" w:rsidR="00E47411" w:rsidRDefault="00E47411">
      <w:pPr>
        <w:spacing w:after="160" w:line="259" w:lineRule="auto"/>
      </w:pPr>
      <w:r>
        <w:br w:type="page"/>
      </w:r>
    </w:p>
    <w:p w14:paraId="0D4F3C25" w14:textId="06A74AA9" w:rsidR="000E122F" w:rsidRDefault="00E47411" w:rsidP="00A21D44">
      <w:r>
        <w:rPr>
          <w:noProof/>
        </w:rPr>
        <w:lastRenderedPageBreak/>
        <w:drawing>
          <wp:inline distT="0" distB="0" distL="0" distR="0" wp14:anchorId="2AA433C6" wp14:editId="04A34554">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4AD0EF1B" w14:textId="40589769" w:rsidR="00C2249D" w:rsidRDefault="002E6AF2" w:rsidP="00A21D44">
      <w:r w:rsidRPr="002E6AF2">
        <w:rPr>
          <w:b/>
          <w:bCs/>
          <w:lang/>
        </w:rPr>
        <w:t>Figure XX. Five second data snippet showing activity in the slow (2-5 Hz; A) and fast (5-9 Hz; B) components.</w:t>
      </w:r>
      <w:r>
        <w:rPr>
          <w:lang/>
        </w:rPr>
        <w:t xml:space="preserve"> </w:t>
      </w:r>
      <w:r w:rsidRPr="002E6AF2">
        <w:t xml:space="preserve">Components were generated by taking a weighted average of the narrowband signal of all microwires within a bundle. The weighted average was calculated using a generalized </w:t>
      </w:r>
      <w:proofErr w:type="spellStart"/>
      <w:r w:rsidRPr="002E6AF2">
        <w:t>eigendecomposition</w:t>
      </w:r>
      <w:proofErr w:type="spellEnd"/>
      <w:r w:rsidRPr="002E6AF2">
        <w:t xml:space="preserve"> of the broadband and narrowband covariance matrices.</w:t>
      </w:r>
    </w:p>
    <w:p w14:paraId="21B5769B" w14:textId="177EDE19" w:rsidR="00A07876" w:rsidRDefault="00A07876">
      <w:pPr>
        <w:spacing w:after="160" w:line="259" w:lineRule="auto"/>
      </w:pPr>
      <w:r>
        <w:br w:type="page"/>
      </w:r>
    </w:p>
    <w:p w14:paraId="0C990095" w14:textId="16F01BCC" w:rsidR="00A07876" w:rsidRDefault="008040D4">
      <w:pPr>
        <w:spacing w:after="160" w:line="259" w:lineRule="auto"/>
      </w:pPr>
      <w:r w:rsidRPr="008040D4">
        <w:lastRenderedPageBreak/>
        <w:t xml:space="preserve"> </w:t>
      </w:r>
      <w:r>
        <w:rPr>
          <w:noProof/>
        </w:rPr>
        <w:drawing>
          <wp:inline distT="0" distB="0" distL="0" distR="0" wp14:anchorId="0FB0EB49" wp14:editId="10212EBA">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6C631F28" w14:textId="177653EB" w:rsidR="008040D4" w:rsidRDefault="00A07876" w:rsidP="00A07876">
      <w:pPr>
        <w:rPr>
          <w:lang/>
        </w:rPr>
      </w:pPr>
      <w:r w:rsidRPr="002E6AF2">
        <w:rPr>
          <w:b/>
          <w:bCs/>
          <w:lang/>
        </w:rPr>
        <w:t xml:space="preserve">Figure XX. </w:t>
      </w:r>
      <w:r>
        <w:rPr>
          <w:b/>
          <w:bCs/>
          <w:lang/>
        </w:rPr>
        <w:t>Number of reinstated episodes and number of ESW expected under the null hypothesis</w:t>
      </w:r>
      <w:r w:rsidRPr="002E6AF2">
        <w:rPr>
          <w:b/>
          <w:bCs/>
          <w:lang/>
        </w:rPr>
        <w:t>.</w:t>
      </w:r>
      <w:r>
        <w:rPr>
          <w:lang/>
        </w:rPr>
        <w:t xml:space="preserve"> (A) Pie chart showing the number of episodes each neuron reinstated during experiment 1 (</w:t>
      </w:r>
      <w:r w:rsidRPr="00A07876">
        <w:rPr>
          <w:lang/>
        </w:rPr>
        <w:t>zero episodes: 598 microwire; one episode: 345 ESW; two episodes: 60 ESW; three episodes: 7 ESW; four episodes: 1 ESW)</w:t>
      </w:r>
      <w:r>
        <w:rPr>
          <w:lang/>
        </w:rPr>
        <w:t>. (B) Same as (A), but for experiment 2 (</w:t>
      </w:r>
      <w:r w:rsidRPr="00A07876">
        <w:rPr>
          <w:lang/>
        </w:rPr>
        <w:t>zero episodes: 224 microwire; one episode: 97 ESW; two episodes: 15 ESW; three episodes: 3 ESW)</w:t>
      </w:r>
      <w:r>
        <w:rPr>
          <w:lang/>
        </w:rPr>
        <w:t xml:space="preserve">. (C) </w:t>
      </w:r>
      <w:r w:rsidR="008040D4">
        <w:rPr>
          <w:lang/>
        </w:rPr>
        <w:t>Distribution of the number of ESW expected by chance and the number of empirically found ESW (red line) in experiment 1. (D) Same as (C) but for experiment 2.</w:t>
      </w:r>
    </w:p>
    <w:p w14:paraId="6CF89527" w14:textId="5340ECBB" w:rsidR="00A07876" w:rsidRPr="008F43E2" w:rsidRDefault="008040D4">
      <w:pPr>
        <w:spacing w:after="160" w:line="259" w:lineRule="auto"/>
        <w:rPr>
          <w:lang/>
        </w:rPr>
      </w:pPr>
      <w:r>
        <w:rPr>
          <w:lang/>
        </w:rPr>
        <w:br w:type="page"/>
      </w:r>
    </w:p>
    <w:p w14:paraId="73C94927" w14:textId="73BE1602" w:rsidR="008332EB" w:rsidRPr="001840C2" w:rsidRDefault="008332EB" w:rsidP="001840C2">
      <w:pPr>
        <w:pStyle w:val="SMHeading"/>
      </w:pPr>
      <w:commentRangeStart w:id="26"/>
      <w:r w:rsidRPr="001840C2">
        <w:lastRenderedPageBreak/>
        <w:t>Materials and Methods</w:t>
      </w:r>
      <w:commentRangeEnd w:id="26"/>
      <w:r w:rsidR="00201B15">
        <w:rPr>
          <w:rStyle w:val="CommentReference"/>
          <w:b w:val="0"/>
          <w:bCs w:val="0"/>
          <w:kern w:val="0"/>
        </w:rPr>
        <w:commentReference w:id="26"/>
      </w:r>
    </w:p>
    <w:p w14:paraId="0C085B93" w14:textId="5EA0C3A7" w:rsidR="008332EB" w:rsidRPr="001840C2" w:rsidRDefault="008332EB" w:rsidP="001840C2">
      <w:pPr>
        <w:pStyle w:val="SMSubheading"/>
        <w:rPr>
          <w:szCs w:val="24"/>
          <w:u w:val="single"/>
          <w:lang/>
        </w:rPr>
      </w:pPr>
      <w:r w:rsidRPr="001840C2">
        <w:rPr>
          <w:szCs w:val="24"/>
          <w:u w:val="single"/>
        </w:rPr>
        <w:t>Procedure of memory experiment 1</w:t>
      </w:r>
      <w:r w:rsidRPr="001840C2">
        <w:rPr>
          <w:szCs w:val="24"/>
          <w:u w:val="single"/>
          <w:lang/>
        </w:rPr>
        <w:t xml:space="preserve"> and experiment 2</w:t>
      </w:r>
    </w:p>
    <w:p w14:paraId="7848BB91" w14:textId="7D40E72F" w:rsidR="008332EB" w:rsidRPr="001840C2" w:rsidRDefault="008332EB" w:rsidP="001840C2">
      <w:pPr>
        <w:pStyle w:val="SMText"/>
        <w:ind w:firstLine="0"/>
        <w:rPr>
          <w:szCs w:val="24"/>
          <w:lang/>
        </w:rPr>
      </w:pPr>
      <w:r w:rsidRPr="001840C2">
        <w:rPr>
          <w:szCs w:val="24"/>
          <w:lang/>
        </w:rPr>
        <w:t>See above</w:t>
      </w:r>
      <w:r w:rsidR="00CD7717" w:rsidRPr="001840C2">
        <w:rPr>
          <w:szCs w:val="24"/>
          <w:lang/>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rPr>
      </w:pPr>
      <w:r w:rsidRPr="001840C2">
        <w:rPr>
          <w:szCs w:val="24"/>
          <w:lang/>
        </w:rPr>
        <w:t>See above</w:t>
      </w:r>
      <w:r w:rsidR="00CD7717" w:rsidRPr="001840C2">
        <w:rPr>
          <w:szCs w:val="24"/>
          <w:lang/>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rPr>
      </w:pPr>
      <w:r w:rsidRPr="001840C2">
        <w:rPr>
          <w:szCs w:val="24"/>
          <w:lang/>
        </w:rPr>
        <w:t>See above</w:t>
      </w:r>
      <w:r w:rsidR="00CD7717" w:rsidRPr="001840C2">
        <w:rPr>
          <w:szCs w:val="24"/>
          <w:lang/>
        </w:rPr>
        <w:t>.</w:t>
      </w:r>
    </w:p>
    <w:p w14:paraId="2437D7B9" w14:textId="77777777" w:rsidR="008332EB" w:rsidRPr="001840C2" w:rsidRDefault="008332EB" w:rsidP="001840C2">
      <w:pPr>
        <w:pStyle w:val="SMText"/>
        <w:ind w:firstLine="0"/>
        <w:rPr>
          <w:szCs w:val="24"/>
          <w:lang/>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rPr>
      </w:pPr>
      <w:r w:rsidRPr="001840C2">
        <w:rPr>
          <w:szCs w:val="24"/>
          <w:lang/>
        </w:rPr>
        <w:t>See Above</w:t>
      </w:r>
      <w:r w:rsidR="00CD7717" w:rsidRPr="001840C2">
        <w:rPr>
          <w:szCs w:val="24"/>
          <w:lang/>
        </w:rPr>
        <w:t>.</w:t>
      </w:r>
    </w:p>
    <w:p w14:paraId="5B6CEF72" w14:textId="77777777" w:rsidR="001840C2" w:rsidRPr="001840C2" w:rsidRDefault="001840C2" w:rsidP="001840C2">
      <w:pPr>
        <w:pStyle w:val="SMText"/>
        <w:ind w:firstLine="0"/>
        <w:rPr>
          <w:b/>
          <w:szCs w:val="24"/>
          <w:lang/>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rPr>
      </w:pPr>
      <w:r w:rsidRPr="001840C2">
        <w:rPr>
          <w:szCs w:val="24"/>
          <w:lang/>
        </w:rPr>
        <w:t>See Above</w:t>
      </w:r>
      <w:r w:rsidR="00CD7717" w:rsidRPr="001840C2">
        <w:rPr>
          <w:szCs w:val="24"/>
          <w:lang/>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rPr>
      </w:pPr>
      <w:r w:rsidRPr="001840C2">
        <w:rPr>
          <w:szCs w:val="24"/>
          <w:lang/>
        </w:rPr>
        <w:t>See above</w:t>
      </w:r>
      <w:r w:rsidR="00CD7717" w:rsidRPr="001840C2">
        <w:rPr>
          <w:szCs w:val="24"/>
          <w:lang/>
        </w:rPr>
        <w:t>.</w:t>
      </w:r>
    </w:p>
    <w:p w14:paraId="093D4D81" w14:textId="0FD2F282" w:rsidR="008332EB" w:rsidRPr="001840C2" w:rsidRDefault="008332EB" w:rsidP="001840C2">
      <w:pPr>
        <w:pStyle w:val="SMText"/>
        <w:ind w:firstLine="0"/>
        <w:rPr>
          <w:szCs w:val="24"/>
          <w:lang/>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D521DD">
      <w:pPr>
        <w:pStyle w:val="SMText"/>
        <w:ind w:firstLine="0"/>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rPr>
      </w:pPr>
      <w:r w:rsidRPr="001840C2">
        <w:rPr>
          <w:szCs w:val="24"/>
          <w:lang/>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rPr>
      </w:pPr>
      <w:r w:rsidRPr="001840C2">
        <w:rPr>
          <w:szCs w:val="24"/>
          <w:u w:val="single"/>
          <w:lang/>
        </w:rPr>
        <w:t xml:space="preserve">LFP </w:t>
      </w:r>
      <w:r w:rsidR="00677B8E">
        <w:rPr>
          <w:szCs w:val="24"/>
          <w:u w:val="single"/>
          <w:lang/>
        </w:rPr>
        <w:t>p</w:t>
      </w:r>
      <w:r w:rsidR="00677B8E" w:rsidRPr="001840C2">
        <w:rPr>
          <w:szCs w:val="24"/>
          <w:u w:val="single"/>
          <w:lang w:val="en-GB"/>
        </w:rPr>
        <w:t>re-proces</w:t>
      </w:r>
      <w:r w:rsidR="00677B8E" w:rsidRPr="001840C2">
        <w:rPr>
          <w:szCs w:val="24"/>
          <w:lang w:val="en-GB"/>
        </w:rPr>
        <w:t>sing</w:t>
      </w:r>
      <w:r w:rsidR="00E05217">
        <w:rPr>
          <w:szCs w:val="24"/>
          <w:lang/>
        </w:rPr>
        <w:t xml:space="preserve"> (HFA analyses)</w:t>
      </w:r>
    </w:p>
    <w:p w14:paraId="7794C827" w14:textId="77384865" w:rsidR="00CD7717" w:rsidRPr="001840C2" w:rsidRDefault="00CD7717" w:rsidP="00D521DD">
      <w:pPr>
        <w:pStyle w:val="SMText"/>
        <w:ind w:firstLine="0"/>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w:t>
      </w:r>
      <w:proofErr w:type="spellStart"/>
      <w:r w:rsidRPr="001840C2">
        <w:rPr>
          <w:szCs w:val="24"/>
          <w:lang w:val="en-GB"/>
        </w:rPr>
        <w:t>bandstop</w:t>
      </w:r>
      <w:proofErr w:type="spellEnd"/>
      <w:r w:rsidRPr="001840C2">
        <w:rPr>
          <w:szCs w:val="24"/>
          <w:lang w:val="en-GB"/>
        </w:rPr>
        <w:t xml:space="preserve"> filter with a centre frequency of 50 Hz (</w:t>
      </w:r>
      <w:r w:rsidR="00E05217">
        <w:rPr>
          <w:szCs w:val="24"/>
          <w:lang w:val="en-GB"/>
        </w:rPr>
        <w:t>±</w:t>
      </w:r>
      <w:r w:rsidR="00E05217">
        <w:rPr>
          <w:szCs w:val="24"/>
          <w:lang/>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rPr>
      </w:pPr>
      <w:r w:rsidRPr="001840C2">
        <w:rPr>
          <w:szCs w:val="24"/>
          <w:u w:val="single"/>
          <w:lang/>
        </w:rPr>
        <w:t xml:space="preserve">LFP </w:t>
      </w:r>
      <w:r w:rsidRPr="001840C2">
        <w:rPr>
          <w:szCs w:val="24"/>
          <w:u w:val="single"/>
          <w:lang w:val="en-GB"/>
        </w:rPr>
        <w:t>Artefact Rejection</w:t>
      </w:r>
      <w:r w:rsidR="00E05217">
        <w:rPr>
          <w:szCs w:val="24"/>
          <w:u w:val="single"/>
          <w:lang/>
        </w:rPr>
        <w:t xml:space="preserve"> (HFA analyses)</w:t>
      </w:r>
    </w:p>
    <w:p w14:paraId="2BA9ABCE" w14:textId="7A80E165" w:rsidR="00CD7717" w:rsidRPr="001840C2" w:rsidRDefault="00CD7717" w:rsidP="00D521DD">
      <w:pPr>
        <w:pStyle w:val="SMText"/>
        <w:ind w:firstLine="0"/>
        <w:rPr>
          <w:szCs w:val="24"/>
          <w:lang w:val="en-GB"/>
        </w:rPr>
      </w:pPr>
      <w:r w:rsidRPr="001840C2">
        <w:rPr>
          <w:szCs w:val="24"/>
          <w:lang w:val="en-GB"/>
        </w:rPr>
        <w:lastRenderedPageBreak/>
        <w:t xml:space="preserve">For each microwire, we computed the bandpass-filtered signal between </w:t>
      </w:r>
      <w:commentRangeStart w:id="27"/>
      <w:r w:rsidR="00C11CFC">
        <w:rPr>
          <w:szCs w:val="24"/>
          <w:lang/>
        </w:rPr>
        <w:t>40</w:t>
      </w:r>
      <w:r w:rsidRPr="001840C2">
        <w:rPr>
          <w:szCs w:val="24"/>
          <w:lang w:val="en-GB"/>
        </w:rPr>
        <w:t xml:space="preserve"> Hz and </w:t>
      </w:r>
      <w:r w:rsidR="00C11CFC">
        <w:rPr>
          <w:szCs w:val="24"/>
          <w:lang/>
        </w:rPr>
        <w:t>200</w:t>
      </w:r>
      <w:r w:rsidRPr="001840C2">
        <w:rPr>
          <w:szCs w:val="24"/>
          <w:lang w:val="en-GB"/>
        </w:rPr>
        <w:t xml:space="preserve"> Hz </w:t>
      </w:r>
      <w:commentRangeEnd w:id="27"/>
      <w:r w:rsidR="00E836EB">
        <w:rPr>
          <w:rStyle w:val="CommentReference"/>
        </w:rPr>
        <w:commentReference w:id="27"/>
      </w:r>
      <w:r w:rsidRPr="001840C2">
        <w:rPr>
          <w:szCs w:val="24"/>
          <w:lang w:val="en-GB"/>
        </w:rPr>
        <w:t xml:space="preserve">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D521DD">
      <w:pPr>
        <w:pStyle w:val="SMText"/>
        <w:ind w:firstLine="0"/>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rPr>
        <w:t>40</w:t>
      </w:r>
      <w:r w:rsidRPr="001840C2">
        <w:rPr>
          <w:szCs w:val="24"/>
          <w:lang w:val="en-GB"/>
        </w:rPr>
        <w:t xml:space="preserve"> Hz to </w:t>
      </w:r>
      <w:r w:rsidR="00C11CFC">
        <w:rPr>
          <w:szCs w:val="24"/>
          <w:lang/>
        </w:rPr>
        <w:t>200</w:t>
      </w:r>
      <w:r w:rsidRPr="001840C2">
        <w:rPr>
          <w:szCs w:val="24"/>
          <w:lang w:val="en-GB"/>
        </w:rPr>
        <w:t xml:space="preserve"> Hz in steps of 5 Hz and a width of 7 cycles, on the </w:t>
      </w:r>
      <w:proofErr w:type="spellStart"/>
      <w:r w:rsidRPr="001840C2">
        <w:rPr>
          <w:szCs w:val="24"/>
          <w:lang w:val="en-GB"/>
        </w:rPr>
        <w:t>linenoise</w:t>
      </w:r>
      <w:proofErr w:type="spellEnd"/>
      <w:r w:rsidRPr="001840C2">
        <w:rPr>
          <w:szCs w:val="24"/>
          <w:lang w:val="en-GB"/>
        </w:rPr>
        <w:t xml:space="preserve">-removed broadband signal. After removing all artefacts (see #Artefact Rejection), we computed the mean power over all frequencies. </w:t>
      </w:r>
    </w:p>
    <w:p w14:paraId="70CC7333" w14:textId="021AAE82" w:rsidR="00CD7717" w:rsidRPr="001840C2" w:rsidRDefault="00CD7717" w:rsidP="00D521DD">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sidR="003E2EE2">
        <w:rPr>
          <w:szCs w:val="24"/>
          <w:lang/>
        </w:rPr>
        <w:t xml:space="preserve">afterwards </w:t>
      </w:r>
      <w:r w:rsidRPr="001840C2">
        <w:rPr>
          <w:szCs w:val="24"/>
          <w:lang w:val="en-GB"/>
        </w:rPr>
        <w:t xml:space="preserve">excluded </w:t>
      </w:r>
      <w:r w:rsidR="00C11CFC">
        <w:rPr>
          <w:szCs w:val="24"/>
          <w:lang/>
        </w:rPr>
        <w:t>later forgotten trials.</w:t>
      </w:r>
      <w:r w:rsidR="00D521DD">
        <w:rPr>
          <w:szCs w:val="24"/>
          <w:lang/>
        </w:rPr>
        <w:t xml:space="preserve"> </w:t>
      </w:r>
      <w:r w:rsidRPr="001840C2">
        <w:rPr>
          <w:szCs w:val="24"/>
          <w:lang w:val="en-GB"/>
        </w:rPr>
        <w:t xml:space="preserve">Finally, we defined the element-wise product of the encoding and retrieval standardized HFA power as a proxy for episode-specific reinstatement. </w:t>
      </w:r>
    </w:p>
    <w:p w14:paraId="6E6C6116" w14:textId="3D6C6B4B" w:rsidR="00CD7717" w:rsidRPr="001840C2" w:rsidRDefault="00CD7717" w:rsidP="00D521DD">
      <w:pPr>
        <w:pStyle w:val="SMText"/>
        <w:ind w:firstLine="0"/>
        <w:rPr>
          <w:szCs w:val="24"/>
          <w:lang w:val="en-GB"/>
        </w:rPr>
      </w:pPr>
      <w:del w:id="28" w:author="Simon Hanslmayr" w:date="2023-01-04T14:43:00Z">
        <w:r w:rsidRPr="001840C2" w:rsidDel="00D76005">
          <w:rPr>
            <w:szCs w:val="24"/>
            <w:lang w:val="en-GB"/>
          </w:rPr>
          <w:delText>In order to</w:delText>
        </w:r>
      </w:del>
      <w:ins w:id="29" w:author="Simon Hanslmayr" w:date="2023-01-04T14:43:00Z">
        <w:r w:rsidR="00D76005" w:rsidRPr="001840C2">
          <w:rPr>
            <w:szCs w:val="24"/>
            <w:lang w:val="en-GB"/>
          </w:rPr>
          <w:t>To</w:t>
        </w:r>
      </w:ins>
      <w:r w:rsidRPr="001840C2">
        <w:rPr>
          <w:szCs w:val="24"/>
          <w:lang w:val="en-GB"/>
        </w:rPr>
        <w:t xml:space="preserve">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w:t>
      </w:r>
      <w:proofErr w:type="spellStart"/>
      <w:r w:rsidRPr="00C11CFC">
        <w:rPr>
          <w:color w:val="000000" w:themeColor="text1"/>
          <w:szCs w:val="24"/>
          <w:lang w:val="en-GB"/>
        </w:rPr>
        <w:t>p</w:t>
      </w:r>
      <w:r w:rsidRPr="00C11CFC">
        <w:rPr>
          <w:color w:val="000000" w:themeColor="text1"/>
          <w:szCs w:val="24"/>
          <w:vertAlign w:val="subscript"/>
          <w:lang w:val="en-GB"/>
        </w:rPr>
        <w:t>right</w:t>
      </w:r>
      <w:proofErr w:type="spellEnd"/>
      <w:r w:rsidRPr="00C11CFC">
        <w:rPr>
          <w:color w:val="000000" w:themeColor="text1"/>
          <w:szCs w:val="24"/>
          <w:vertAlign w:val="subscript"/>
          <w:lang w:val="en-GB"/>
        </w:rPr>
        <w:t>-tailed</w:t>
      </w:r>
      <w:r w:rsidRPr="00C11CFC">
        <w:rPr>
          <w:color w:val="000000" w:themeColor="text1"/>
          <w:szCs w:val="24"/>
          <w:lang w:val="en-GB"/>
        </w:rPr>
        <w:t xml:space="preserve"> &lt; 0.05), we </w:t>
      </w:r>
      <w:r w:rsidRPr="001840C2">
        <w:rPr>
          <w:szCs w:val="24"/>
          <w:lang w:val="en-GB"/>
        </w:rPr>
        <w:t xml:space="preserve">considered this microwire an </w:t>
      </w:r>
      <w:proofErr w:type="spellStart"/>
      <w:r w:rsidRPr="001840C2">
        <w:rPr>
          <w:szCs w:val="24"/>
          <w:lang w:val="en-GB"/>
        </w:rPr>
        <w:t>Episod</w:t>
      </w:r>
      <w:proofErr w:type="spellEnd"/>
      <w:r w:rsidR="0039462A">
        <w:rPr>
          <w:szCs w:val="24"/>
          <w:lang/>
        </w:rPr>
        <w:t>e</w:t>
      </w:r>
      <w:r w:rsidRPr="001840C2">
        <w:rPr>
          <w:szCs w:val="24"/>
          <w:lang w:val="en-GB"/>
        </w:rPr>
        <w:t xml:space="preserve"> Specific Microwire (ESW). This procedure allows for thresholding</w:t>
      </w:r>
      <w:r w:rsidRPr="001840C2">
        <w:rPr>
          <w:szCs w:val="24"/>
          <w:lang/>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347BDC47" w:rsidR="003E2A69" w:rsidRPr="001840C2" w:rsidRDefault="003E2A69" w:rsidP="001840C2">
      <w:pPr>
        <w:pStyle w:val="SMText"/>
        <w:ind w:firstLine="0"/>
        <w:rPr>
          <w:szCs w:val="24"/>
          <w:lang w:val="en-GB"/>
        </w:rPr>
      </w:pPr>
      <w:del w:id="30" w:author="Simon Hanslmayr" w:date="2023-01-04T14:43:00Z">
        <w:r w:rsidRPr="001840C2" w:rsidDel="00963011">
          <w:rPr>
            <w:szCs w:val="24"/>
            <w:lang w:val="en-GB"/>
          </w:rPr>
          <w:delText>In order to</w:delText>
        </w:r>
      </w:del>
      <w:ins w:id="31" w:author="Simon Hanslmayr" w:date="2023-01-04T14:43:00Z">
        <w:r w:rsidR="00963011" w:rsidRPr="001840C2">
          <w:rPr>
            <w:szCs w:val="24"/>
            <w:lang w:val="en-GB"/>
          </w:rPr>
          <w:t>To</w:t>
        </w:r>
      </w:ins>
      <w:r w:rsidRPr="001840C2">
        <w:rPr>
          <w:szCs w:val="24"/>
          <w:lang w:val="en-GB"/>
        </w:rPr>
        <w:t xml:space="preserve"> generate Figure XX, we repeated the time-frequency analysis in the range of 3 Hz and </w:t>
      </w:r>
      <w:r w:rsidR="00C11CFC">
        <w:rPr>
          <w:szCs w:val="24"/>
          <w:lang/>
        </w:rPr>
        <w:t>2</w:t>
      </w:r>
      <w:r w:rsidRPr="001840C2">
        <w:rPr>
          <w:szCs w:val="24"/>
          <w:lang w:val="en-GB"/>
        </w:rPr>
        <w:t xml:space="preserve">00 Hz </w:t>
      </w:r>
      <w:r w:rsidR="00B430DF">
        <w:rPr>
          <w:szCs w:val="24"/>
          <w:lang/>
        </w:rPr>
        <w:t xml:space="preserve">in 50 logarithmically spaced steps </w:t>
      </w:r>
      <w:r w:rsidRPr="001840C2">
        <w:rPr>
          <w:szCs w:val="24"/>
          <w:lang w:val="en-GB"/>
        </w:rPr>
        <w:t>for all microwires that exhibited a HF</w:t>
      </w:r>
      <w:r w:rsidR="00477786">
        <w:rPr>
          <w:szCs w:val="24"/>
          <w:lang/>
        </w:rPr>
        <w:t>P</w:t>
      </w:r>
      <w:r w:rsidRPr="001840C2">
        <w:rPr>
          <w:szCs w:val="24"/>
          <w:lang w:val="en-GB"/>
        </w:rPr>
        <w:t xml:space="preserve"> reinstatement in at least one episode. For each ESW we calculated the mean </w:t>
      </w:r>
      <w:r w:rsidR="00477786">
        <w:rPr>
          <w:szCs w:val="24"/>
          <w:lang/>
        </w:rPr>
        <w:t>HFP</w:t>
      </w:r>
      <w:r w:rsidRPr="001840C2">
        <w:rPr>
          <w:szCs w:val="24"/>
          <w:lang w:val="en-GB"/>
        </w:rPr>
        <w:t xml:space="preserve"> during reinstated and non-reinstated episodes and then averaged the respective power spectra </w:t>
      </w:r>
      <w:r w:rsidRPr="001840C2">
        <w:rPr>
          <w:szCs w:val="24"/>
          <w:lang w:val="en-GB"/>
        </w:rPr>
        <w:lastRenderedPageBreak/>
        <w:t>across all ESW. To determine the statistical significance of the results, we used a cluster-based permutation test (</w:t>
      </w:r>
      <w:proofErr w:type="spellStart"/>
      <w:r w:rsidRPr="001840C2">
        <w:rPr>
          <w:szCs w:val="24"/>
          <w:lang w:val="en-GB"/>
        </w:rPr>
        <w:t>Oostendorf</w:t>
      </w:r>
      <w:proofErr w:type="spellEnd"/>
      <w:r w:rsidRPr="001840C2">
        <w:rPr>
          <w:szCs w:val="24"/>
          <w:lang w:val="en-GB"/>
        </w:rPr>
        <w:t>/</w:t>
      </w:r>
      <w:proofErr w:type="spellStart"/>
      <w:r w:rsidRPr="001840C2">
        <w:rPr>
          <w:szCs w:val="24"/>
          <w:lang w:val="en-GB"/>
        </w:rPr>
        <w:t>feld</w:t>
      </w:r>
      <w:proofErr w:type="spellEnd"/>
      <w:r w:rsidRPr="001840C2">
        <w:rPr>
          <w:szCs w:val="24"/>
          <w:lang w:val="en-GB"/>
        </w:rPr>
        <w:t xml:space="preserve"> xx).</w:t>
      </w:r>
    </w:p>
    <w:p w14:paraId="06F1C8A2" w14:textId="2AFBC736" w:rsidR="0096480F" w:rsidRPr="001840C2" w:rsidRDefault="0096480F" w:rsidP="001840C2">
      <w:pPr>
        <w:pStyle w:val="SMText"/>
        <w:ind w:firstLine="0"/>
        <w:rPr>
          <w:szCs w:val="24"/>
          <w:lang/>
        </w:rPr>
      </w:pPr>
    </w:p>
    <w:p w14:paraId="168DA4A3" w14:textId="6E5A639F" w:rsidR="0096480F" w:rsidRPr="001840C2" w:rsidRDefault="0096480F" w:rsidP="00D521DD">
      <w:pPr>
        <w:pStyle w:val="SMSubheading"/>
        <w:rPr>
          <w:lang/>
        </w:rPr>
      </w:pPr>
      <w:r w:rsidRPr="001840C2">
        <w:rPr>
          <w:lang/>
        </w:rPr>
        <w:t xml:space="preserve">Identification of </w:t>
      </w:r>
      <w:r w:rsidR="00B948BD" w:rsidRPr="001840C2">
        <w:rPr>
          <w:lang/>
        </w:rPr>
        <w:t xml:space="preserve">putative </w:t>
      </w:r>
      <w:r w:rsidRPr="001840C2">
        <w:rPr>
          <w:lang/>
        </w:rPr>
        <w:t xml:space="preserve">Concept </w:t>
      </w:r>
      <w:r w:rsidR="00E377D2">
        <w:rPr>
          <w:lang/>
        </w:rPr>
        <w:t xml:space="preserve">Specific </w:t>
      </w:r>
      <w:r w:rsidRPr="001840C2">
        <w:rPr>
          <w:lang/>
        </w:rPr>
        <w:t>Microwires (C</w:t>
      </w:r>
      <w:r w:rsidR="00E377D2">
        <w:rPr>
          <w:lang/>
        </w:rPr>
        <w:t>S</w:t>
      </w:r>
      <w:r w:rsidR="00E47411">
        <w:rPr>
          <w:lang/>
        </w:rPr>
        <w:t>M</w:t>
      </w:r>
      <w:r w:rsidRPr="001840C2">
        <w:rPr>
          <w:lang/>
        </w:rPr>
        <w:t>s)</w:t>
      </w:r>
    </w:p>
    <w:p w14:paraId="29C5614A" w14:textId="6EB11BDB" w:rsidR="00A34844" w:rsidRPr="001840C2" w:rsidRDefault="00A34844" w:rsidP="00D521DD">
      <w:pPr>
        <w:pStyle w:val="SMText"/>
        <w:ind w:firstLine="0"/>
        <w:rPr>
          <w:szCs w:val="24"/>
          <w:lang/>
        </w:rPr>
      </w:pPr>
      <w:r w:rsidRPr="001840C2">
        <w:rPr>
          <w:szCs w:val="24"/>
          <w:lang/>
        </w:rPr>
        <w:t xml:space="preserve">We have adapted the method created by Mormann et al. (2011; 2008 xx) for detecting Concept Neurons to identify microwires whose </w:t>
      </w:r>
      <w:r w:rsidR="00477786">
        <w:rPr>
          <w:szCs w:val="24"/>
          <w:lang/>
        </w:rPr>
        <w:t>HFP</w:t>
      </w:r>
      <w:r w:rsidRPr="001840C2">
        <w:rPr>
          <w:szCs w:val="24"/>
          <w:lang/>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0CA40651" w14:textId="6EDD3DC9" w:rsidR="0096480F" w:rsidRPr="00E377D2" w:rsidRDefault="00A34844" w:rsidP="001840C2">
      <w:pPr>
        <w:pStyle w:val="SMText"/>
        <w:ind w:firstLine="0"/>
        <w:rPr>
          <w:szCs w:val="24"/>
          <w:lang/>
        </w:rPr>
      </w:pPr>
      <w:r w:rsidRPr="001840C2">
        <w:rPr>
          <w:szCs w:val="24"/>
          <w:lang/>
        </w:rPr>
        <w:t xml:space="preserve">We performed a time-frequency analysis using wavelets in the range of </w:t>
      </w:r>
      <w:r w:rsidR="00E740C1">
        <w:rPr>
          <w:szCs w:val="24"/>
          <w:lang/>
        </w:rPr>
        <w:t>4</w:t>
      </w:r>
      <w:r w:rsidRPr="001840C2">
        <w:rPr>
          <w:szCs w:val="24"/>
          <w:lang/>
        </w:rPr>
        <w:t xml:space="preserve">0 Hz to </w:t>
      </w:r>
      <w:r w:rsidR="00E740C1">
        <w:rPr>
          <w:szCs w:val="24"/>
          <w:lang/>
        </w:rPr>
        <w:t>20</w:t>
      </w:r>
      <w:r w:rsidRPr="001840C2">
        <w:rPr>
          <w:szCs w:val="24"/>
          <w:lang/>
        </w:rPr>
        <w:t>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Simes’ procedure (Rødland, 2006xx).</w:t>
      </w:r>
      <w:r w:rsidR="00E377D2">
        <w:rPr>
          <w:szCs w:val="24"/>
          <w:lang w:val="en-GB"/>
        </w:rPr>
        <w:br/>
      </w:r>
      <w:commentRangeStart w:id="32"/>
      <w:del w:id="33" w:author="Simon Hanslmayr" w:date="2023-01-04T14:44:00Z">
        <w:r w:rsidR="00E377D2" w:rsidDel="007B47CC">
          <w:rPr>
            <w:szCs w:val="24"/>
            <w:lang/>
          </w:rPr>
          <w:delText>In order t</w:delText>
        </w:r>
      </w:del>
      <w:ins w:id="34" w:author="Simon Hanslmayr" w:date="2023-01-04T14:44:00Z">
        <w:r w:rsidR="007B47CC">
          <w:rPr>
            <w:szCs w:val="24"/>
            <w:lang w:val="en-GB"/>
          </w:rPr>
          <w:t>T</w:t>
        </w:r>
      </w:ins>
      <w:r w:rsidR="00E377D2">
        <w:rPr>
          <w:szCs w:val="24"/>
          <w:lang/>
        </w:rPr>
        <w:t>o test whether our dataset has a significant number of CS</w:t>
      </w:r>
      <w:r w:rsidR="00E47411">
        <w:rPr>
          <w:szCs w:val="24"/>
          <w:lang/>
        </w:rPr>
        <w:t>M</w:t>
      </w:r>
      <w:r w:rsidR="00E377D2">
        <w:rPr>
          <w:szCs w:val="24"/>
          <w:lang/>
        </w:rPr>
        <w:t>s for each microwire we shuffled the trial order and recomputed the CS</w:t>
      </w:r>
      <w:r w:rsidR="00E47411">
        <w:rPr>
          <w:szCs w:val="24"/>
          <w:lang/>
        </w:rPr>
        <w:t>M</w:t>
      </w:r>
      <w:r w:rsidR="00E377D2">
        <w:rPr>
          <w:szCs w:val="24"/>
          <w:lang/>
        </w:rPr>
        <w:t xml:space="preserve"> detection pipeline. We repeated this step 1,000 times to generate a distribution of how many CS</w:t>
      </w:r>
      <w:r w:rsidR="00E47411">
        <w:rPr>
          <w:szCs w:val="24"/>
          <w:lang/>
        </w:rPr>
        <w:t>M</w:t>
      </w:r>
      <w:r w:rsidR="00E377D2">
        <w:rPr>
          <w:szCs w:val="24"/>
          <w:lang/>
        </w:rPr>
        <w:t xml:space="preserve"> to expect under the null hypothesis.</w:t>
      </w:r>
      <w:commentRangeEnd w:id="32"/>
      <w:r w:rsidR="0069658A">
        <w:rPr>
          <w:rStyle w:val="CommentReference"/>
        </w:rPr>
        <w:commentReference w:id="32"/>
      </w:r>
    </w:p>
    <w:p w14:paraId="10920AB1" w14:textId="77777777" w:rsidR="00E05217" w:rsidRDefault="00E05217" w:rsidP="001840C2">
      <w:pPr>
        <w:pStyle w:val="SMText"/>
        <w:ind w:firstLine="0"/>
        <w:rPr>
          <w:szCs w:val="24"/>
          <w:lang/>
        </w:rPr>
      </w:pPr>
    </w:p>
    <w:p w14:paraId="61EA708F" w14:textId="02905A42" w:rsidR="0011376D" w:rsidRPr="001840C2" w:rsidRDefault="00E05217" w:rsidP="00D521DD">
      <w:pPr>
        <w:pStyle w:val="SMSubheading"/>
        <w:rPr>
          <w:lang/>
        </w:rPr>
      </w:pPr>
      <w:r>
        <w:rPr>
          <w:lang/>
        </w:rPr>
        <w:t xml:space="preserve">Theta components and </w:t>
      </w:r>
      <w:r w:rsidR="00677B8E">
        <w:rPr>
          <w:lang/>
        </w:rPr>
        <w:t>pre-processing</w:t>
      </w:r>
    </w:p>
    <w:p w14:paraId="3EC47820" w14:textId="68379D83" w:rsidR="001840C2" w:rsidRPr="001840C2" w:rsidRDefault="00CA0F2A" w:rsidP="00D521DD">
      <w:pPr>
        <w:pStyle w:val="SMText"/>
        <w:ind w:firstLine="0"/>
        <w:rPr>
          <w:szCs w:val="24"/>
          <w:lang/>
        </w:rPr>
      </w:pPr>
      <w:r>
        <w:rPr>
          <w:szCs w:val="24"/>
          <w:lang/>
        </w:rPr>
        <w:t>As a first step, w</w:t>
      </w:r>
      <w:r w:rsidR="003065D7" w:rsidRPr="001840C2">
        <w:rPr>
          <w:szCs w:val="24"/>
          <w:lang/>
        </w:rPr>
        <w:t xml:space="preserve">e downsampled the </w:t>
      </w:r>
      <w:r>
        <w:rPr>
          <w:szCs w:val="24"/>
          <w:lang/>
        </w:rPr>
        <w:t xml:space="preserve">microwire </w:t>
      </w:r>
      <w:r w:rsidR="003065D7" w:rsidRPr="001840C2">
        <w:rPr>
          <w:szCs w:val="24"/>
          <w:lang/>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84F1BEB" w14:textId="682B95F8" w:rsidR="001840C2" w:rsidRPr="001840C2" w:rsidRDefault="00CA0F2A" w:rsidP="001840C2">
      <w:pPr>
        <w:pStyle w:val="SMText"/>
        <w:ind w:firstLine="0"/>
        <w:rPr>
          <w:szCs w:val="24"/>
          <w:lang/>
        </w:rPr>
      </w:pPr>
      <w:r>
        <w:rPr>
          <w:szCs w:val="24"/>
          <w:lang/>
        </w:rPr>
        <w:t>The g</w:t>
      </w:r>
      <w:r w:rsidR="001840C2" w:rsidRPr="001840C2">
        <w:rPr>
          <w:szCs w:val="24"/>
          <w:lang/>
        </w:rPr>
        <w:t xml:space="preserve">eneralization of the eigendecomposition extends </w:t>
      </w:r>
      <w:r>
        <w:rPr>
          <w:szCs w:val="24"/>
          <w:lang/>
        </w:rPr>
        <w:t>the eigendecomposition</w:t>
      </w:r>
      <w:r w:rsidR="001840C2" w:rsidRPr="001840C2">
        <w:rPr>
          <w:szCs w:val="24"/>
          <w:lang/>
        </w:rPr>
        <w:t xml:space="preserve"> to </w:t>
      </w:r>
      <w:r>
        <w:rPr>
          <w:szCs w:val="24"/>
          <w:lang/>
        </w:rPr>
        <w:t xml:space="preserve">a case with </w:t>
      </w:r>
      <w:r w:rsidR="001840C2" w:rsidRPr="001840C2">
        <w:rPr>
          <w:szCs w:val="24"/>
          <w:lang/>
        </w:rPr>
        <w:t xml:space="preserve">two square matrices. For </w:t>
      </w:r>
      <w:r>
        <w:rPr>
          <w:szCs w:val="24"/>
          <w:lang/>
        </w:rPr>
        <w:t>an</w:t>
      </w:r>
      <w:r w:rsidR="001840C2" w:rsidRPr="001840C2">
        <w:rPr>
          <w:szCs w:val="24"/>
          <w:lang/>
        </w:rPr>
        <w:t xml:space="preserve"> eigenvaluedecomposition</w:t>
      </w:r>
      <w:r>
        <w:rPr>
          <w:szCs w:val="24"/>
          <w:lang/>
        </w:rPr>
        <w:t xml:space="preserve"> with a singular square matrix</w:t>
      </w:r>
      <w:r w:rsidR="001840C2" w:rsidRPr="001840C2">
        <w:rPr>
          <w:szCs w:val="24"/>
          <w:lang/>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rPr>
      </w:pPr>
    </w:p>
    <w:p w14:paraId="40AA888E" w14:textId="38A28FE5" w:rsidR="001840C2" w:rsidRPr="001840C2" w:rsidRDefault="00CA0F2A" w:rsidP="00D521DD">
      <w:pPr>
        <w:pStyle w:val="SMText"/>
        <w:ind w:firstLine="0"/>
        <w:rPr>
          <w:szCs w:val="24"/>
          <w:lang/>
        </w:rPr>
      </w:pPr>
      <w:r>
        <w:rPr>
          <w:szCs w:val="24"/>
          <w:lang/>
        </w:rPr>
        <w:lastRenderedPageBreak/>
        <w:t>In contrast</w:t>
      </w:r>
      <w:r w:rsidR="001840C2" w:rsidRPr="001840C2">
        <w:rPr>
          <w:szCs w:val="24"/>
          <w:lang/>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rPr>
        <w:t>where one matrix</w:t>
      </w:r>
      <w:r w:rsidR="001840C2" w:rsidRPr="001840C2">
        <w:rPr>
          <w:szCs w:val="24"/>
          <w:lang/>
        </w:rPr>
        <w:t xml:space="preserve"> represent</w:t>
      </w:r>
      <w:r>
        <w:rPr>
          <w:szCs w:val="24"/>
          <w:lang/>
        </w:rPr>
        <w:t>s</w:t>
      </w:r>
      <w:r w:rsidR="001840C2" w:rsidRPr="001840C2">
        <w:rPr>
          <w:szCs w:val="24"/>
          <w:lang/>
        </w:rPr>
        <w:t xml:space="preserve"> the broadband activity and </w:t>
      </w:r>
      <w:r>
        <w:rPr>
          <w:szCs w:val="24"/>
          <w:lang/>
        </w:rPr>
        <w:t>the other matrix is generated using a</w:t>
      </w:r>
      <w:r w:rsidR="001840C2" w:rsidRPr="001840C2">
        <w:rPr>
          <w:szCs w:val="24"/>
          <w:lang/>
        </w:rPr>
        <w:t xml:space="preserve"> narrowband signal the first eigenvector yields a spatial weighting that maximizes the narrowband activity and minimizes the broadband activity.</w:t>
      </w:r>
      <w:r>
        <w:rPr>
          <w:szCs w:val="24"/>
          <w:lang/>
        </w:rPr>
        <w:t xml:space="preserve"> This eigenvector can be applied to the narrowband filtered multichannel data to get generate a narrowband component</w:t>
      </w:r>
      <w:r w:rsidR="00B430DF">
        <w:rPr>
          <w:szCs w:val="24"/>
          <w:lang/>
        </w:rPr>
        <w:t xml:space="preserve"> (</w:t>
      </w:r>
      <w:r w:rsidR="001840C2" w:rsidRPr="001840C2">
        <w:rPr>
          <w:szCs w:val="24"/>
          <w:shd w:val="clear" w:color="auto" w:fill="FFFFFF"/>
        </w:rPr>
        <w:t>10.7554/eLife.21792</w:t>
      </w:r>
      <w:r w:rsidR="001840C2" w:rsidRPr="001840C2">
        <w:rPr>
          <w:szCs w:val="24"/>
          <w:shd w:val="clear" w:color="auto" w:fill="FFFFFF"/>
          <w:lang/>
        </w:rPr>
        <w:t xml:space="preserve"> xx</w:t>
      </w:r>
      <w:r w:rsidR="00B430DF">
        <w:rPr>
          <w:szCs w:val="24"/>
          <w:shd w:val="clear" w:color="auto" w:fill="FFFFFF"/>
          <w:lang/>
        </w:rPr>
        <w:t>).</w:t>
      </w:r>
    </w:p>
    <w:p w14:paraId="43818CFE" w14:textId="255B0684" w:rsidR="003065D7" w:rsidRDefault="003065D7" w:rsidP="00D521DD">
      <w:pPr>
        <w:rPr>
          <w:lang/>
        </w:rPr>
      </w:pPr>
      <w:r w:rsidRPr="001840C2">
        <w:rPr>
          <w:lang/>
        </w:rPr>
        <w:t>Based on previous literature (xx) we generated a slower theta component in the frequency range of 2 Hz to 5 Hz and a second</w:t>
      </w:r>
      <w:r w:rsidR="00CA0F2A">
        <w:rPr>
          <w:lang/>
        </w:rPr>
        <w:t>,</w:t>
      </w:r>
      <w:r w:rsidRPr="001840C2">
        <w:rPr>
          <w:lang/>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lang/>
        </w:rPr>
        <w:t xml:space="preserve">then </w:t>
      </w:r>
      <w:r w:rsidRPr="001840C2">
        <w:rPr>
          <w:lang/>
        </w:rPr>
        <w:t xml:space="preserve">applied the Hilbert transform to </w:t>
      </w:r>
      <w:r w:rsidR="00CA0F2A">
        <w:rPr>
          <w:lang/>
        </w:rPr>
        <w:t xml:space="preserve">the narrowband component </w:t>
      </w:r>
      <w:r w:rsidRPr="001840C2">
        <w:rPr>
          <w:lang/>
        </w:rPr>
        <w:t>get the analytic signal.</w:t>
      </w:r>
    </w:p>
    <w:p w14:paraId="578155AA" w14:textId="17C034AD" w:rsidR="00D521DD" w:rsidRDefault="00D521DD" w:rsidP="00D521DD">
      <w:pPr>
        <w:rPr>
          <w:lang/>
        </w:rPr>
      </w:pPr>
    </w:p>
    <w:p w14:paraId="43B18320" w14:textId="420B2566" w:rsidR="00D521DD" w:rsidRPr="00D521DD" w:rsidRDefault="00D521DD" w:rsidP="00D521DD">
      <w:pPr>
        <w:pStyle w:val="SMSubheading"/>
      </w:pPr>
      <w:r w:rsidRPr="00D521DD">
        <w:t>Spike-field coupling to slow and fast theta</w:t>
      </w:r>
    </w:p>
    <w:p w14:paraId="5C0ABC25" w14:textId="43D82E9F" w:rsidR="003065D7" w:rsidRDefault="003065D7" w:rsidP="00D521DD">
      <w:pPr>
        <w:rPr>
          <w:lang/>
        </w:rPr>
      </w:pPr>
      <w:r w:rsidRPr="00D521DD">
        <w:t>We considered the spikes of neurons up to two seconds preceding the patient's response during</w:t>
      </w:r>
      <w:r w:rsidRPr="001840C2">
        <w:rPr>
          <w:lang/>
        </w:rPr>
        <w:t xml:space="preserve"> the encoding and retrieval of later remembered episodes. </w:t>
      </w:r>
      <w:r w:rsidR="003A5411">
        <w:rPr>
          <w:lang/>
        </w:rPr>
        <w:t xml:space="preserve">Each neuron had to contain at least 11 spikes within the time of interest to be included for further analysis. </w:t>
      </w:r>
      <w:r w:rsidRPr="001840C2">
        <w:rPr>
          <w:lang/>
        </w:rPr>
        <w:t>We confined all spike-field analyses to spikes and LFPs that were recorded on the same Behnke-Fried electrode.</w:t>
      </w:r>
    </w:p>
    <w:p w14:paraId="09262295" w14:textId="17095399" w:rsidR="00F526A5" w:rsidRDefault="00F526A5" w:rsidP="001840C2">
      <w:pPr>
        <w:rPr>
          <w:szCs w:val="24"/>
          <w:lang/>
        </w:rPr>
      </w:pPr>
      <w:r w:rsidRPr="00F526A5">
        <w:rPr>
          <w:szCs w:val="24"/>
          <w:lang/>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rPr>
        <w:t>r</w:t>
      </w:r>
      <w:r w:rsidRPr="00F526A5">
        <w:rPr>
          <w:szCs w:val="24"/>
          <w:lang/>
        </w:rPr>
        <w:t>red phase by computing the angle of this average complex number. To estimate phase preference across neurons we performed a Rayleigh test.</w:t>
      </w:r>
    </w:p>
    <w:p w14:paraId="671B19A9" w14:textId="6B5BF55E" w:rsidR="00677B8E" w:rsidRDefault="003A5411" w:rsidP="001840C2">
      <w:pPr>
        <w:rPr>
          <w:szCs w:val="24"/>
          <w:lang/>
        </w:rPr>
      </w:pPr>
      <w:r>
        <w:rPr>
          <w:szCs w:val="24"/>
          <w:lang/>
        </w:rPr>
        <w:t xml:space="preserve">For each neuron we determined the complex value of the narrowband component at the time of the relevant spikes during encoding and retrieval. We </w:t>
      </w:r>
      <w:r w:rsidR="00F526A5">
        <w:rPr>
          <w:szCs w:val="24"/>
          <w:lang/>
        </w:rPr>
        <w:t xml:space="preserve">next </w:t>
      </w:r>
      <w:r>
        <w:rPr>
          <w:szCs w:val="24"/>
          <w:lang/>
        </w:rPr>
        <w:t xml:space="preserve">investigated whether there was a significant difference in the phase of the narrowband signal between spikes </w:t>
      </w:r>
      <w:r>
        <w:rPr>
          <w:szCs w:val="24"/>
          <w:lang/>
        </w:rPr>
        <w:lastRenderedPageBreak/>
        <w:t xml:space="preserve">during encoding and retrieval for </w:t>
      </w:r>
      <w:r w:rsidR="00F526A5">
        <w:rPr>
          <w:szCs w:val="24"/>
          <w:lang/>
        </w:rPr>
        <w:t xml:space="preserve">(i) </w:t>
      </w:r>
      <w:r>
        <w:rPr>
          <w:szCs w:val="24"/>
          <w:lang/>
        </w:rPr>
        <w:t>Episode Specific Neurons in trials that were later reinstated</w:t>
      </w:r>
      <w:r w:rsidR="00677B8E">
        <w:rPr>
          <w:szCs w:val="24"/>
          <w:lang/>
        </w:rPr>
        <w:t xml:space="preserve"> (rESN)</w:t>
      </w:r>
      <w:r>
        <w:rPr>
          <w:szCs w:val="24"/>
          <w:lang/>
        </w:rPr>
        <w:t xml:space="preserve">, </w:t>
      </w:r>
      <w:r w:rsidR="00F526A5">
        <w:rPr>
          <w:szCs w:val="24"/>
          <w:lang/>
        </w:rPr>
        <w:t xml:space="preserve">(ii) </w:t>
      </w:r>
      <w:r>
        <w:rPr>
          <w:szCs w:val="24"/>
          <w:lang/>
        </w:rPr>
        <w:t xml:space="preserve">for Episode Specific neurons in trials that were later not reinstated </w:t>
      </w:r>
      <w:r w:rsidR="00677B8E">
        <w:rPr>
          <w:szCs w:val="24"/>
          <w:lang/>
        </w:rPr>
        <w:t xml:space="preserve">(nESN) </w:t>
      </w:r>
      <w:r>
        <w:rPr>
          <w:szCs w:val="24"/>
          <w:lang/>
        </w:rPr>
        <w:t xml:space="preserve">and </w:t>
      </w:r>
      <w:r w:rsidR="00F526A5">
        <w:rPr>
          <w:szCs w:val="24"/>
          <w:lang/>
        </w:rPr>
        <w:t xml:space="preserve">(iii) </w:t>
      </w:r>
      <w:r>
        <w:rPr>
          <w:szCs w:val="24"/>
          <w:lang/>
        </w:rPr>
        <w:t>all other neurons</w:t>
      </w:r>
      <w:r w:rsidR="00677B8E">
        <w:rPr>
          <w:szCs w:val="24"/>
          <w:lang/>
        </w:rPr>
        <w:t xml:space="preserve"> (SU)</w:t>
      </w:r>
      <w:r>
        <w:rPr>
          <w:szCs w:val="24"/>
          <w:lang/>
        </w:rPr>
        <w:t>. To this end</w:t>
      </w:r>
      <w:r w:rsidR="00F526A5">
        <w:rPr>
          <w:szCs w:val="24"/>
          <w:lang/>
        </w:rPr>
        <w:t>,</w:t>
      </w:r>
      <w:r>
        <w:rPr>
          <w:szCs w:val="24"/>
          <w:lang/>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rPr>
        <w:t xml:space="preserve"> </w:t>
      </w:r>
      <w:commentRangeStart w:id="35"/>
      <w:r>
        <w:rPr>
          <w:szCs w:val="24"/>
          <w:lang/>
        </w:rPr>
        <w:t>We</w:t>
      </w:r>
      <w:commentRangeEnd w:id="35"/>
      <w:r w:rsidR="003E2EE2">
        <w:rPr>
          <w:rStyle w:val="CommentReference"/>
        </w:rPr>
        <w:commentReference w:id="35"/>
      </w:r>
      <w:r>
        <w:rPr>
          <w:szCs w:val="24"/>
          <w:lang/>
        </w:rPr>
        <w:t xml:space="preserve"> determined the statistical significance of these difference scores using a </w:t>
      </w:r>
      <w:r w:rsidR="00677B8E">
        <w:rPr>
          <w:szCs w:val="24"/>
          <w:lang/>
        </w:rPr>
        <w:t xml:space="preserve">one sample test for a mean angle of 0°, which we implemented using the function </w:t>
      </w:r>
      <w:r w:rsidR="00677B8E" w:rsidRPr="00677B8E">
        <w:rPr>
          <w:i/>
          <w:iCs/>
          <w:szCs w:val="24"/>
          <w:lang/>
        </w:rPr>
        <w:t>circ_mtest</w:t>
      </w:r>
      <w:r w:rsidR="00677B8E">
        <w:rPr>
          <w:szCs w:val="24"/>
          <w:lang/>
        </w:rPr>
        <w:t xml:space="preserve"> from the Circular Statistics Toolbox v1.21.0.0)</w:t>
      </w:r>
      <w:r w:rsidR="0003794E">
        <w:rPr>
          <w:szCs w:val="24"/>
          <w:lang/>
        </w:rPr>
        <w:t>.</w:t>
      </w:r>
    </w:p>
    <w:p w14:paraId="511FEE64" w14:textId="77777777" w:rsidR="00D521DD" w:rsidRDefault="00D521DD">
      <w:pPr>
        <w:spacing w:after="160" w:line="259" w:lineRule="auto"/>
        <w:rPr>
          <w:b/>
          <w:bCs/>
          <w:kern w:val="32"/>
          <w:szCs w:val="24"/>
          <w:lang/>
        </w:rPr>
      </w:pPr>
      <w:r>
        <w:rPr>
          <w:lang/>
        </w:rPr>
        <w:br w:type="page"/>
      </w:r>
    </w:p>
    <w:p w14:paraId="0A3EAB33" w14:textId="40A69146" w:rsidR="00580D43" w:rsidRPr="00580D43" w:rsidRDefault="00677B8E" w:rsidP="00580D43">
      <w:pPr>
        <w:pStyle w:val="SMHeading"/>
        <w:rPr>
          <w:lang/>
        </w:rPr>
      </w:pPr>
      <w:r>
        <w:rPr>
          <w:lang/>
        </w:rPr>
        <w:lastRenderedPageBreak/>
        <w:t>Discussion</w:t>
      </w:r>
    </w:p>
    <w:p w14:paraId="19481FAE" w14:textId="26F16E76" w:rsidR="00561918" w:rsidRDefault="00561918" w:rsidP="00580D43">
      <w:pPr>
        <w:rPr>
          <w:lang/>
        </w:rPr>
      </w:pPr>
      <w:r w:rsidRPr="00561918">
        <w:rPr>
          <w:lang/>
        </w:rPr>
        <w:t>Episodic memories refer to distinctive events that occur</w:t>
      </w:r>
      <w:r>
        <w:rPr>
          <w:lang/>
        </w:rPr>
        <w:t>r</w:t>
      </w:r>
      <w:r w:rsidRPr="00561918">
        <w:rPr>
          <w:lang/>
        </w:rPr>
        <w:t xml:space="preserve">ed at a specific time and space. These memories are composed of multiple components. In Chapters 1 and 2 we identified </w:t>
      </w:r>
      <w:r>
        <w:rPr>
          <w:lang/>
        </w:rPr>
        <w:t xml:space="preserve">the neural basis of how the hippocampus processes these episodic memories. These </w:t>
      </w:r>
      <w:r w:rsidRPr="00561918">
        <w:rPr>
          <w:lang/>
        </w:rPr>
        <w:t xml:space="preserve">neurons </w:t>
      </w:r>
      <w:r w:rsidR="0047494E">
        <w:rPr>
          <w:lang/>
        </w:rPr>
        <w:t xml:space="preserve">(called Episode Specific Neurons; ESNs) </w:t>
      </w:r>
      <w:r w:rsidRPr="00561918">
        <w:rPr>
          <w:lang/>
        </w:rPr>
        <w:t xml:space="preserve">increase their firing rate during encoding </w:t>
      </w:r>
      <w:r w:rsidR="00E47411">
        <w:rPr>
          <w:lang/>
        </w:rPr>
        <w:t xml:space="preserve">and retrieval </w:t>
      </w:r>
      <w:r w:rsidRPr="00561918">
        <w:rPr>
          <w:lang/>
        </w:rPr>
        <w:t>of specific episodic memories</w:t>
      </w:r>
      <w:r w:rsidR="00E47411">
        <w:rPr>
          <w:lang/>
        </w:rPr>
        <w:t xml:space="preserve">. </w:t>
      </w:r>
      <w:r w:rsidRPr="00561918">
        <w:rPr>
          <w:lang/>
        </w:rPr>
        <w:t xml:space="preserve">In the present chapter we extend these findings from single neurons to the population level by </w:t>
      </w:r>
      <w:r>
        <w:rPr>
          <w:lang/>
        </w:rPr>
        <w:t>investigating</w:t>
      </w:r>
      <w:r w:rsidRPr="00561918">
        <w:rPr>
          <w:lang/>
        </w:rPr>
        <w:t xml:space="preserve"> the local field potential (LFP) as a proxy of multi unit activity.</w:t>
      </w:r>
    </w:p>
    <w:p w14:paraId="0EEB87F0" w14:textId="5934024D" w:rsidR="00894CBC" w:rsidRDefault="00561918" w:rsidP="00561918">
      <w:pPr>
        <w:rPr>
          <w:lang/>
        </w:rPr>
      </w:pPr>
      <w:r w:rsidRPr="00561918">
        <w:rPr>
          <w:lang/>
        </w:rPr>
        <w:t>We analysed two independent datasets that were collected using microelectrodes located in the human hippocampus while patients performed a memory association task.</w:t>
      </w:r>
      <w:r w:rsidR="00E47411">
        <w:rPr>
          <w:lang/>
        </w:rPr>
        <w:t xml:space="preserve"> </w:t>
      </w:r>
      <w:r w:rsidRPr="00561918">
        <w:rPr>
          <w:lang/>
        </w:rPr>
        <w:t xml:space="preserve">We identified a significant number of microwires that reinstate the power in the high frequency band </w:t>
      </w:r>
      <w:r w:rsidR="00477786">
        <w:rPr>
          <w:lang/>
        </w:rPr>
        <w:t>(</w:t>
      </w:r>
      <w:r w:rsidR="00477786" w:rsidRPr="00561918">
        <w:rPr>
          <w:lang/>
        </w:rPr>
        <w:t>40-200 Hz)</w:t>
      </w:r>
      <w:r w:rsidR="00477786">
        <w:rPr>
          <w:lang/>
        </w:rPr>
        <w:t xml:space="preserve"> </w:t>
      </w:r>
      <w:r w:rsidRPr="00561918">
        <w:rPr>
          <w:lang/>
        </w:rPr>
        <w:t>from encoding to retrieval of specific episodes.</w:t>
      </w:r>
      <w:r>
        <w:rPr>
          <w:lang/>
        </w:rPr>
        <w:t xml:space="preserve"> </w:t>
      </w:r>
      <w:r w:rsidRPr="00561918">
        <w:rPr>
          <w:lang/>
        </w:rPr>
        <w:t>These findings cannot be explained by a content code (i.e., HF</w:t>
      </w:r>
      <w:r w:rsidR="00477786">
        <w:rPr>
          <w:lang/>
        </w:rPr>
        <w:t>P</w:t>
      </w:r>
      <w:r w:rsidRPr="00561918">
        <w:rPr>
          <w:lang/>
        </w:rPr>
        <w:t xml:space="preserve"> induced by the presence of particular concepts).</w:t>
      </w:r>
    </w:p>
    <w:p w14:paraId="688242B9" w14:textId="20C9900A" w:rsidR="00561918" w:rsidRPr="00EE62E4" w:rsidRDefault="00894CBC" w:rsidP="000A25C8">
      <w:pPr>
        <w:rPr>
          <w:lang/>
        </w:rPr>
      </w:pPr>
      <w:r w:rsidRPr="00894CBC">
        <w:t xml:space="preserve">Applying the traditional criterion used in Concept Neuron detection to the </w:t>
      </w:r>
      <w:r w:rsidR="00477786">
        <w:rPr>
          <w:lang/>
        </w:rPr>
        <w:t>HFP</w:t>
      </w:r>
      <w:r w:rsidRPr="00894CBC">
        <w:t xml:space="preserve"> seems to be too conservative. </w:t>
      </w:r>
      <w:r>
        <w:rPr>
          <w:lang/>
        </w:rPr>
        <w:t>Despite the relatively small assembly size of Concept Neurons (</w:t>
      </w:r>
      <w:r w:rsidRPr="001A6CEE">
        <w:rPr>
          <w:lang/>
        </w:rPr>
        <w:t>10.1038/nrn3251</w:t>
      </w:r>
      <w:r>
        <w:rPr>
          <w:lang/>
        </w:rPr>
        <w:t>), w</w:t>
      </w:r>
      <w:proofErr w:type="spellStart"/>
      <w:r w:rsidRPr="00894CBC">
        <w:t>e</w:t>
      </w:r>
      <w:proofErr w:type="spellEnd"/>
      <w:r w:rsidRPr="00894CBC">
        <w:t xml:space="preserve"> found a significant number of microwires (CS</w:t>
      </w:r>
      <w:r w:rsidR="00E47411">
        <w:rPr>
          <w:lang/>
        </w:rPr>
        <w:t>M</w:t>
      </w:r>
      <w:r w:rsidRPr="00894CBC">
        <w:t>) that show a consistent HF</w:t>
      </w:r>
      <w:r w:rsidR="00477786">
        <w:rPr>
          <w:lang/>
        </w:rPr>
        <w:t>P</w:t>
      </w:r>
      <w:r w:rsidRPr="00894CBC">
        <w:t xml:space="preserve"> increase to the presentation of specific concepts when lowering this threshold. </w:t>
      </w:r>
      <w:commentRangeStart w:id="36"/>
      <w:r w:rsidRPr="00894CBC">
        <w:t>Importantly, the same threshold was also lowered for the group-level permutation test, which we used to determine the number of CS</w:t>
      </w:r>
      <w:r w:rsidR="00E47411">
        <w:rPr>
          <w:lang/>
        </w:rPr>
        <w:t>M</w:t>
      </w:r>
      <w:r w:rsidRPr="00894CBC">
        <w:t xml:space="preserve"> expected under the null hypothesis</w:t>
      </w:r>
      <w:r w:rsidR="00EE62E4">
        <w:rPr>
          <w:lang/>
        </w:rPr>
        <w:t>.</w:t>
      </w:r>
      <w:commentRangeEnd w:id="36"/>
      <w:r w:rsidR="00B25426">
        <w:rPr>
          <w:rStyle w:val="CommentReference"/>
        </w:rPr>
        <w:commentReference w:id="36"/>
      </w:r>
    </w:p>
    <w:p w14:paraId="2733EAC6" w14:textId="47543590" w:rsidR="00CF6107" w:rsidRPr="00E70C7E" w:rsidRDefault="00CF6107" w:rsidP="00580D43">
      <w:r w:rsidRPr="00CF6107">
        <w:t>Our analyses revealed that the power differences between reinstated and non-reinstated episodes exceeded the frequency range of 40-200 Hz that we used to differentiate the two.</w:t>
      </w:r>
      <w:r w:rsidR="00E47411">
        <w:rPr>
          <w:lang/>
        </w:rPr>
        <w:t xml:space="preserve"> </w:t>
      </w:r>
      <w:r w:rsidRPr="00CF6107">
        <w:t xml:space="preserve">Reinstated episodes were characterized by an increased power from 10 Hz (during encoding) and 15 Hz (during retrieval), </w:t>
      </w:r>
      <w:commentRangeStart w:id="37"/>
      <w:r w:rsidRPr="00CF6107">
        <w:t>implying that the distinction between reinstated and non-reinstated episodes may not be limited to</w:t>
      </w:r>
      <w:r w:rsidR="00477786">
        <w:rPr>
          <w:lang/>
        </w:rPr>
        <w:t xml:space="preserve"> 40-200 Hz</w:t>
      </w:r>
      <w:commentRangeEnd w:id="37"/>
      <w:r w:rsidR="00CB5A74">
        <w:rPr>
          <w:rStyle w:val="CommentReference"/>
        </w:rPr>
        <w:commentReference w:id="37"/>
      </w:r>
      <w:r w:rsidRPr="00CF6107">
        <w:t>, but could be attributed to either an offset or a spectral tilt of the 1/f power</w:t>
      </w:r>
      <w:r>
        <w:rPr>
          <w:lang/>
        </w:rPr>
        <w:t xml:space="preserve"> </w:t>
      </w:r>
      <w:r w:rsidRPr="00CF6107">
        <w:t>spectrum. Future studies will need to carefully disentangle the individual contributions of oscillatory changes, a power offset, and a spectral tilt between reinstated and non-reinstated trials.</w:t>
      </w:r>
    </w:p>
    <w:p w14:paraId="13F5DA3E" w14:textId="3BA8499A" w:rsidR="000A1870" w:rsidRDefault="00AA59AA" w:rsidP="00580D43">
      <w:commentRangeStart w:id="38"/>
      <w:r w:rsidRPr="00AA59AA">
        <w:t>There is an ongoing debate as to whether increased HF</w:t>
      </w:r>
      <w:r w:rsidR="00477786">
        <w:rPr>
          <w:lang/>
        </w:rPr>
        <w:t>P</w:t>
      </w:r>
      <w:r w:rsidRPr="00AA59AA">
        <w:t xml:space="preserve"> indicates increased MUA firing synchrony or merely more firing</w:t>
      </w:r>
      <w:r w:rsidR="00894E8B">
        <w:rPr>
          <w:lang/>
        </w:rPr>
        <w:t xml:space="preserve"> (xx)</w:t>
      </w:r>
      <w:r w:rsidRPr="00AA59AA">
        <w:t xml:space="preserve">. Unfortunately, due to the limited number of single neurons that can be recorded using </w:t>
      </w:r>
      <w:r w:rsidR="00EE62E4">
        <w:rPr>
          <w:lang/>
        </w:rPr>
        <w:t xml:space="preserve">currently available </w:t>
      </w:r>
      <w:r w:rsidRPr="00AA59AA">
        <w:t>microwires</w:t>
      </w:r>
      <w:r w:rsidR="00EE62E4">
        <w:rPr>
          <w:lang/>
        </w:rPr>
        <w:t xml:space="preserve"> </w:t>
      </w:r>
      <w:r w:rsidRPr="00AA59AA">
        <w:t xml:space="preserve">we cannot resolve this question. Utilizing hardware such as a </w:t>
      </w:r>
      <w:proofErr w:type="spellStart"/>
      <w:r w:rsidRPr="00AA59AA">
        <w:t>Neurapixels</w:t>
      </w:r>
      <w:proofErr w:type="spellEnd"/>
      <w:r w:rsidRPr="00AA59AA">
        <w:t xml:space="preserve"> probe would allow us to </w:t>
      </w:r>
      <w:r w:rsidR="0047494E" w:rsidRPr="00AA59AA">
        <w:t>record</w:t>
      </w:r>
      <w:r w:rsidRPr="00AA59AA">
        <w:t xml:space="preserve"> hundreds of neurons simultaneously</w:t>
      </w:r>
      <w:r w:rsidR="00894E8B">
        <w:rPr>
          <w:lang/>
        </w:rPr>
        <w:t xml:space="preserve"> (xx, xx)</w:t>
      </w:r>
      <w:r w:rsidRPr="00AA59AA">
        <w:t>, thereby enabling us to examine how HF</w:t>
      </w:r>
      <w:r w:rsidR="00477786">
        <w:rPr>
          <w:lang/>
        </w:rPr>
        <w:t>P</w:t>
      </w:r>
      <w:r w:rsidRPr="00AA59AA">
        <w:t xml:space="preserve"> relates to MUA activity during episodic memory processing in the hippocampus</w:t>
      </w:r>
      <w:commentRangeEnd w:id="38"/>
      <w:r w:rsidR="00696E1A">
        <w:rPr>
          <w:rStyle w:val="CommentReference"/>
        </w:rPr>
        <w:commentReference w:id="38"/>
      </w:r>
      <w:r w:rsidRPr="00AA59AA">
        <w:t>.</w:t>
      </w:r>
    </w:p>
    <w:p w14:paraId="70BF214C" w14:textId="77777777" w:rsidR="00E70C7E" w:rsidRDefault="00E70C7E" w:rsidP="00580D43">
      <w:pPr>
        <w:rPr>
          <w:lang/>
        </w:rPr>
      </w:pPr>
    </w:p>
    <w:p w14:paraId="62F8732D" w14:textId="6A498241" w:rsidR="000A25C8" w:rsidRDefault="000377B1" w:rsidP="00580D43">
      <w:pPr>
        <w:rPr>
          <w:lang/>
        </w:rPr>
      </w:pPr>
      <w:r w:rsidRPr="000377B1">
        <w:rPr>
          <w:lang/>
        </w:rPr>
        <w:lastRenderedPageBreak/>
        <w:t xml:space="preserve">A </w:t>
      </w:r>
      <w:r>
        <w:rPr>
          <w:lang/>
        </w:rPr>
        <w:t>considerable</w:t>
      </w:r>
      <w:r w:rsidRPr="000377B1">
        <w:rPr>
          <w:lang/>
        </w:rPr>
        <w:t xml:space="preserve"> body of literature exists </w:t>
      </w:r>
      <w:r>
        <w:rPr>
          <w:lang/>
        </w:rPr>
        <w:t>that</w:t>
      </w:r>
      <w:r w:rsidRPr="000377B1">
        <w:rPr>
          <w:lang/>
        </w:rPr>
        <w:t xml:space="preserve"> emphasizes the importance of theta oscillations for memory</w:t>
      </w:r>
      <w:r>
        <w:rPr>
          <w:lang/>
        </w:rPr>
        <w:t xml:space="preserve"> processing (xx). </w:t>
      </w:r>
      <w:r w:rsidR="000A1870" w:rsidRPr="000A1870">
        <w:t xml:space="preserve">One influential theoretical model proposed that encoding and retrieval of memories occur in opposite phases of the theta oscillation thereby avoiding that encoding new information causes catastrophic interference of older </w:t>
      </w:r>
      <w:proofErr w:type="spellStart"/>
      <w:r w:rsidR="000A1870" w:rsidRPr="000A1870">
        <w:t>memorie</w:t>
      </w:r>
      <w:proofErr w:type="spellEnd"/>
      <w:r w:rsidR="000A1870">
        <w:rPr>
          <w:lang/>
        </w:rPr>
        <w:t>s (hasselmo, xx)</w:t>
      </w:r>
      <w:r w:rsidR="000A25C8">
        <w:rPr>
          <w:lang/>
        </w:rPr>
        <w:t>.</w:t>
      </w:r>
    </w:p>
    <w:p w14:paraId="7DA0D46E" w14:textId="4645576D" w:rsidR="00E377D2" w:rsidRPr="00E70C7E" w:rsidRDefault="000377B1" w:rsidP="00E70C7E">
      <w:pPr>
        <w:rPr>
          <w:lang/>
        </w:rPr>
      </w:pPr>
      <w:r w:rsidRPr="000377B1">
        <w:t>Recent studies have revealed that there is not one dominant theta frequency in the human hippocampus, but rather two distinct oscillations - a slow (2-5 Hz) and a fast (5-9 Hz) theta</w:t>
      </w:r>
      <w:r w:rsidR="000A25C8">
        <w:rPr>
          <w:lang/>
        </w:rPr>
        <w:t xml:space="preserve"> oscillation</w:t>
      </w:r>
      <w:r>
        <w:rPr>
          <w:lang/>
        </w:rPr>
        <w:t xml:space="preserve"> (xx). </w:t>
      </w:r>
      <w:r w:rsidR="000A25C8">
        <w:rPr>
          <w:lang/>
        </w:rPr>
        <w:t>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w:t>
      </w:r>
      <w:r w:rsidR="00EE62E4">
        <w:rPr>
          <w:lang/>
        </w:rPr>
        <w:t xml:space="preserve"> </w:t>
      </w:r>
      <w:r w:rsidR="00E377D2" w:rsidRPr="00E377D2">
        <w:t xml:space="preserve">Although </w:t>
      </w:r>
      <w:r w:rsidR="00306F76">
        <w:rPr>
          <w:lang/>
        </w:rPr>
        <w:t>we found</w:t>
      </w:r>
      <w:r w:rsidR="00E377D2" w:rsidRPr="00E377D2">
        <w:t xml:space="preserve"> some rudimentary evidence that SU show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rsidR="00E377D2">
        <w:rPr>
          <w:lang/>
        </w:rPr>
        <w:t xml:space="preserve"> </w:t>
      </w:r>
      <w:r w:rsidR="00E377D2" w:rsidRPr="00E377D2">
        <w:t xml:space="preserve">findings for </w:t>
      </w:r>
      <w:proofErr w:type="spellStart"/>
      <w:r w:rsidR="00E377D2" w:rsidRPr="00E377D2">
        <w:t>rESN</w:t>
      </w:r>
      <w:proofErr w:type="spellEnd"/>
      <w:r w:rsidR="00E377D2" w:rsidRPr="00E377D2">
        <w:t xml:space="preserve">, which are, by definition, coding for that specific episode. </w:t>
      </w:r>
      <w:r w:rsidR="00306F76">
        <w:rPr>
          <w:lang/>
        </w:rPr>
        <w:t>In this case, our results</w:t>
      </w:r>
      <w:r w:rsidR="00E377D2" w:rsidRPr="00E377D2">
        <w:t xml:space="preserve"> may be </w:t>
      </w:r>
      <w:r w:rsidR="00306F76">
        <w:rPr>
          <w:lang/>
        </w:rPr>
        <w:t xml:space="preserve">attributed </w:t>
      </w:r>
      <w:r w:rsidR="00E377D2" w:rsidRPr="00E377D2">
        <w:t xml:space="preserve">to </w:t>
      </w:r>
      <w:r w:rsidR="00306F76">
        <w:rPr>
          <w:lang/>
        </w:rPr>
        <w:t>an insufficient number</w:t>
      </w:r>
      <w:r w:rsidR="00E377D2" w:rsidRPr="00E377D2">
        <w:t xml:space="preserve">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00704A69" w:rsidRPr="00704A69">
        <w:t>doi.org/10.1523/JNEUROSCI.19-01-00274.1999</w:t>
      </w:r>
      <w:r w:rsidR="00E377D2" w:rsidRPr="00E377D2">
        <w:t>).</w:t>
      </w:r>
    </w:p>
    <w:p w14:paraId="2F57B230" w14:textId="30B90674" w:rsidR="00E70C7E" w:rsidRPr="00E70C7E" w:rsidRDefault="00E70C7E" w:rsidP="00E70C7E">
      <w:pPr>
        <w:rPr>
          <w:lang/>
        </w:rPr>
      </w:pPr>
      <w:r w:rsidRPr="00E70C7E">
        <w:rPr>
          <w:lang/>
        </w:rPr>
        <w:t>Most neurons seem to maintain a prefe</w:t>
      </w:r>
      <w:r>
        <w:rPr>
          <w:lang/>
        </w:rPr>
        <w:t>r</w:t>
      </w:r>
      <w:r w:rsidRPr="00E70C7E">
        <w:rPr>
          <w:lang/>
        </w:rPr>
        <w:t>red theta phase between encoding and retrieval. It is tempting to suggest that there is no theta phase preference during encoding and retrieval and that across the population of physiologically differently excitable neurons the entire theta cycle is covered leading to a uniform phase histogram at encoding and retrieval.</w:t>
      </w:r>
    </w:p>
    <w:p w14:paraId="0DCECDB2" w14:textId="6D37BFA5" w:rsidR="00894CBC" w:rsidRDefault="00E70C7E" w:rsidP="0047494E">
      <w:pPr>
        <w:rPr>
          <w:lang/>
        </w:rPr>
      </w:pPr>
      <w:commentRangeStart w:id="39"/>
      <w:r w:rsidRPr="00E70C7E">
        <w:rPr>
          <w:lang/>
        </w:rPr>
        <w:t xml:space="preserve">However, we employed a frequentist approach when analyzing our data; </w:t>
      </w:r>
      <w:commentRangeEnd w:id="39"/>
      <w:r w:rsidR="00BF007D">
        <w:rPr>
          <w:rStyle w:val="CommentReference"/>
        </w:rPr>
        <w:commentReference w:id="39"/>
      </w:r>
      <w:r w:rsidRPr="00E70C7E">
        <w:rPr>
          <w:lang/>
        </w:rPr>
        <w:t>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3772FAFC" w14:textId="4DA805A5" w:rsidR="004F297D" w:rsidRDefault="007B117D" w:rsidP="0047494E">
      <w:pPr>
        <w:rPr>
          <w:lang/>
        </w:rPr>
      </w:pPr>
      <w:r w:rsidRPr="007B117D">
        <w:rPr>
          <w:lang/>
        </w:rPr>
        <w:t>To conclude the present chapter, in two independent datasets we identified a significant number of microwires that increase their HF</w:t>
      </w:r>
      <w:r w:rsidR="00477786">
        <w:rPr>
          <w:lang/>
        </w:rPr>
        <w:t>P</w:t>
      </w:r>
      <w:r w:rsidRPr="007B117D">
        <w:rPr>
          <w:lang/>
        </w:rPr>
        <w:t xml:space="preserve"> during encoding and retrieval of specific memories. Although we did not find reliable HF</w:t>
      </w:r>
      <w:r w:rsidR="00477786">
        <w:rPr>
          <w:lang/>
        </w:rPr>
        <w:t>P</w:t>
      </w:r>
      <w:r w:rsidRPr="007B117D">
        <w:rPr>
          <w:lang/>
        </w:rPr>
        <w:t xml:space="preserve"> increases to specific concepts using the traditionally used threshold, we identified a significant number of concept coding microwires using a more liberal threshold. Importantly, the HF</w:t>
      </w:r>
      <w:r w:rsidR="00477786">
        <w:rPr>
          <w:lang/>
        </w:rPr>
        <w:t xml:space="preserve">P </w:t>
      </w:r>
      <w:r w:rsidRPr="007B117D">
        <w:rPr>
          <w:lang/>
        </w:rPr>
        <w:t xml:space="preserve">reinstatement for specific </w:t>
      </w:r>
      <w:r w:rsidRPr="007B117D">
        <w:rPr>
          <w:lang/>
        </w:rPr>
        <w:lastRenderedPageBreak/>
        <w:t>memories could not be attributed to this content code. Contrary to our hypothesis, we did not find evidence of neural firing in specific phases during encoding and retrieval, or a phase difference between encoding and retrieval.</w:t>
      </w:r>
    </w:p>
    <w:sectPr w:rsidR="004F297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2:59:00Z" w:initials="LK(">
    <w:p w14:paraId="1F51420E" w14:textId="77777777" w:rsidR="004B14EF" w:rsidRDefault="004B14EF" w:rsidP="00491F90">
      <w:pPr>
        <w:pStyle w:val="CommentText"/>
      </w:pPr>
      <w:r>
        <w:rPr>
          <w:rStyle w:val="CommentReference"/>
        </w:rPr>
        <w:annotationRef/>
      </w:r>
      <w:r>
        <w:t>Should I make it into two chapters?</w:t>
      </w:r>
    </w:p>
  </w:comment>
  <w:comment w:id="1" w:author="Simon Hanslmayr" w:date="2023-01-04T13:55:00Z" w:initials="SH">
    <w:p w14:paraId="4BB19CB9" w14:textId="77777777" w:rsidR="006A49F5" w:rsidRDefault="006A49F5" w:rsidP="00266CAA">
      <w:r>
        <w:rPr>
          <w:rStyle w:val="CommentReference"/>
        </w:rPr>
        <w:annotationRef/>
      </w:r>
      <w:r>
        <w:rPr>
          <w:sz w:val="20"/>
        </w:rPr>
        <w:t>Unclear what this means.</w:t>
      </w:r>
    </w:p>
  </w:comment>
  <w:comment w:id="4" w:author="Simon Hanslmayr" w:date="2023-01-04T14:00:00Z" w:initials="SH">
    <w:p w14:paraId="76B215C3" w14:textId="77777777" w:rsidR="00C84E56" w:rsidRDefault="00C84E56" w:rsidP="009A77D2">
      <w:r>
        <w:rPr>
          <w:rStyle w:val="CommentReference"/>
        </w:rPr>
        <w:annotationRef/>
      </w:r>
      <w:r>
        <w:rPr>
          <w:sz w:val="20"/>
        </w:rPr>
        <w:t>Here you seem to confuse oscillatory activity in the LFP with HFP which is not necessarily oscillatory. You will have to properly introduce these two phenomena and be very clear which you are referring to in the reminder of the manuscript.</w:t>
      </w:r>
    </w:p>
  </w:comment>
  <w:comment w:id="5" w:author="Simon Hanslmayr" w:date="2023-01-04T14:00:00Z" w:initials="SH">
    <w:p w14:paraId="397DA170" w14:textId="77777777" w:rsidR="00E325E7" w:rsidRDefault="00E325E7" w:rsidP="006838AB">
      <w:r>
        <w:rPr>
          <w:rStyle w:val="CommentReference"/>
        </w:rPr>
        <w:annotationRef/>
      </w:r>
      <w:r>
        <w:rPr>
          <w:sz w:val="20"/>
        </w:rPr>
        <w:t>I think present tense is preferred here, but might be a matter of taste.</w:t>
      </w:r>
    </w:p>
  </w:comment>
  <w:comment w:id="7" w:author="Simon Hanslmayr" w:date="2023-01-04T14:01:00Z" w:initials="SH">
    <w:p w14:paraId="0A13343C" w14:textId="77777777" w:rsidR="00540D77" w:rsidRDefault="00E325E7" w:rsidP="009F4BB3">
      <w:r>
        <w:rPr>
          <w:rStyle w:val="CommentReference"/>
        </w:rPr>
        <w:annotationRef/>
      </w:r>
      <w:r w:rsidR="00540D77">
        <w:rPr>
          <w:sz w:val="20"/>
        </w:rPr>
        <w:t>Small detail, but I would first say it reduced theta and then that it impaired memory.</w:t>
      </w:r>
    </w:p>
    <w:p w14:paraId="1DC79BA5" w14:textId="77777777" w:rsidR="00540D77" w:rsidRDefault="00540D77" w:rsidP="009F4BB3"/>
    <w:p w14:paraId="0DAAC51D" w14:textId="77777777" w:rsidR="00540D77" w:rsidRDefault="00540D77" w:rsidP="009F4BB3">
      <w:r>
        <w:rPr>
          <w:sz w:val="20"/>
        </w:rPr>
        <w:t xml:space="preserve">Also, if you wanna go further back in history, you could cite this paper </w:t>
      </w:r>
    </w:p>
    <w:p w14:paraId="6B58978A" w14:textId="77777777" w:rsidR="00540D77" w:rsidRDefault="00540D77" w:rsidP="009F4BB3"/>
    <w:p w14:paraId="40BA7734" w14:textId="77777777" w:rsidR="00540D77" w:rsidRDefault="00540D77" w:rsidP="009F4BB3">
      <w:hyperlink r:id="rId1" w:history="1">
        <w:r w:rsidRPr="009F4BB3">
          <w:rPr>
            <w:rStyle w:val="Hyperlink"/>
            <w:sz w:val="20"/>
          </w:rPr>
          <w:t>https://www.sciencedirect.com/science/article/abs/pii/0013469462900305</w:t>
        </w:r>
      </w:hyperlink>
    </w:p>
    <w:p w14:paraId="4C7BD949" w14:textId="77777777" w:rsidR="00540D77" w:rsidRDefault="00540D77" w:rsidP="009F4BB3"/>
    <w:p w14:paraId="1DDCD56E" w14:textId="77777777" w:rsidR="00540D77" w:rsidRDefault="00540D77" w:rsidP="009F4BB3">
      <w:r>
        <w:rPr>
          <w:sz w:val="20"/>
        </w:rPr>
        <w:t>which I think is the first describing the septum as a theta pacemaker for the hippocampus</w:t>
      </w:r>
    </w:p>
  </w:comment>
  <w:comment w:id="8" w:author="Simon Hanslmayr" w:date="2023-01-04T14:08:00Z" w:initials="SH">
    <w:p w14:paraId="3F6D6199" w14:textId="77777777" w:rsidR="004743A7" w:rsidRDefault="004743A7" w:rsidP="00975DCF">
      <w:r>
        <w:rPr>
          <w:rStyle w:val="CommentReference"/>
        </w:rPr>
        <w:annotationRef/>
      </w:r>
      <w:r>
        <w:rPr>
          <w:sz w:val="20"/>
        </w:rPr>
        <w:t>We do not directly show plasticity in these studies so a qualifier is required.</w:t>
      </w:r>
    </w:p>
  </w:comment>
  <w:comment w:id="11" w:author="Luca Kolibius (PGR)" w:date="2022-12-29T00:52:00Z" w:initials="LK(">
    <w:p w14:paraId="7A4A7E21" w14:textId="598B917F" w:rsidR="00D902F3" w:rsidRDefault="00D902F3" w:rsidP="006302C5">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12" w:author="Simon Hanslmayr" w:date="2023-01-04T14:22:00Z" w:initials="SH">
    <w:p w14:paraId="0CAE8890" w14:textId="77777777" w:rsidR="000C7A77" w:rsidRDefault="000C7A77" w:rsidP="00C23894">
      <w:r>
        <w:rPr>
          <w:rStyle w:val="CommentReference"/>
        </w:rPr>
        <w:annotationRef/>
      </w:r>
      <w:r>
        <w:rPr>
          <w:sz w:val="20"/>
        </w:rPr>
        <w:t>Shouldn’t this be ESM? Or ESMw?</w:t>
      </w:r>
    </w:p>
  </w:comment>
  <w:comment w:id="13" w:author="Simon Hanslmayr" w:date="2023-01-04T14:26:00Z" w:initials="SH">
    <w:p w14:paraId="3284A6F3" w14:textId="77777777" w:rsidR="00EC43BB" w:rsidRDefault="00EC43BB" w:rsidP="008213AA">
      <w:r>
        <w:rPr>
          <w:rStyle w:val="CommentReference"/>
        </w:rPr>
        <w:annotationRef/>
      </w:r>
      <w:r>
        <w:rPr>
          <w:sz w:val="20"/>
        </w:rPr>
        <w:t>You will have to explain how a lower number of ESWs is associated with a higher p value, i.e. n=52 vs 50 and p=0.003 vs 0.001.</w:t>
      </w:r>
    </w:p>
  </w:comment>
  <w:comment w:id="14" w:author="Simon Hanslmayr" w:date="2023-01-04T14:27:00Z" w:initials="SH">
    <w:p w14:paraId="1778A753" w14:textId="77777777" w:rsidR="00847075" w:rsidRDefault="00847075" w:rsidP="00BE2369">
      <w:r>
        <w:rPr>
          <w:rStyle w:val="CommentReference"/>
        </w:rPr>
        <w:annotationRef/>
      </w:r>
      <w:r>
        <w:rPr>
          <w:sz w:val="20"/>
        </w:rPr>
        <w:t>A bit too unspecific … better use a term that is consistent with the finding of episode specific power increases.</w:t>
      </w:r>
    </w:p>
  </w:comment>
  <w:comment w:id="15" w:author="Simon Hanslmayr" w:date="2023-01-04T14:28:00Z" w:initials="SH">
    <w:p w14:paraId="7691B994" w14:textId="77777777" w:rsidR="002C6ADA" w:rsidRDefault="002C6ADA" w:rsidP="00793F94">
      <w:r>
        <w:rPr>
          <w:rStyle w:val="CommentReference"/>
        </w:rPr>
        <w:annotationRef/>
      </w:r>
      <w:r>
        <w:rPr>
          <w:sz w:val="20"/>
        </w:rPr>
        <w:t>But excluding these did not affect our ESW results. This should be made clear again here.</w:t>
      </w:r>
    </w:p>
  </w:comment>
  <w:comment w:id="18" w:author="Simon Hanslmayr" w:date="2023-01-04T14:30:00Z" w:initials="SH">
    <w:p w14:paraId="27A11D52" w14:textId="77777777" w:rsidR="00FE307C" w:rsidRDefault="00FE307C" w:rsidP="002445B9">
      <w:r>
        <w:rPr>
          <w:rStyle w:val="CommentReference"/>
        </w:rPr>
        <w:annotationRef/>
      </w:r>
      <w:r>
        <w:rPr>
          <w:sz w:val="20"/>
        </w:rPr>
        <w:t>Single units?</w:t>
      </w:r>
    </w:p>
  </w:comment>
  <w:comment w:id="19" w:author="Simon Hanslmayr" w:date="2023-01-04T14:33:00Z" w:initials="SH">
    <w:p w14:paraId="6A5154EC" w14:textId="77777777" w:rsidR="007B7442" w:rsidRDefault="007B7442" w:rsidP="00F7241E">
      <w:r>
        <w:rPr>
          <w:rStyle w:val="CommentReference"/>
        </w:rPr>
        <w:annotationRef/>
      </w:r>
      <w:r>
        <w:rPr>
          <w:sz w:val="20"/>
        </w:rPr>
        <w:t>Do you mean you pooled the spike phases across neurons? That doesn’t make sense to me, because it is expected that each neuron has its own preferred phase (see Jacobs et al 2007) so pooling would not yield a preferred phase across neurons.</w:t>
      </w:r>
    </w:p>
  </w:comment>
  <w:comment w:id="20" w:author="Simon Hanslmayr" w:date="2023-01-04T14:37:00Z" w:initials="SH">
    <w:p w14:paraId="185E34AA" w14:textId="77777777" w:rsidR="00251812" w:rsidRDefault="00251812" w:rsidP="00203BE7">
      <w:r>
        <w:rPr>
          <w:rStyle w:val="CommentReference"/>
        </w:rPr>
        <w:annotationRef/>
      </w:r>
      <w:r>
        <w:rPr>
          <w:sz w:val="20"/>
        </w:rPr>
        <w:t>This is not surprising if you indeed pooled the phases across neurons. What I would have done is to test each individual neuron for a phase preference separately for encoding and retrieval, and then do the POS for those neurons that have a phase preference for both.</w:t>
      </w:r>
    </w:p>
  </w:comment>
  <w:comment w:id="21" w:author="Simon Hanslmayr" w:date="2023-01-04T14:38:00Z" w:initials="SH">
    <w:p w14:paraId="76731D9E" w14:textId="77777777" w:rsidR="00713308" w:rsidRDefault="00713308" w:rsidP="000A5663">
      <w:r>
        <w:rPr>
          <w:rStyle w:val="CommentReference"/>
        </w:rPr>
        <w:annotationRef/>
      </w:r>
      <w:r>
        <w:rPr>
          <w:sz w:val="20"/>
        </w:rPr>
        <w:t>exactly</w:t>
      </w:r>
    </w:p>
  </w:comment>
  <w:comment w:id="25" w:author="Luca Kolibius (PGR)" w:date="2022-12-20T14:57:00Z" w:initials="LK(">
    <w:p w14:paraId="772078B1" w14:textId="73A1C400"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24"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26" w:author="Simon Hanslmayr" w:date="2023-01-04T14:48:00Z" w:initials="SH">
    <w:p w14:paraId="35D43FBE" w14:textId="77777777" w:rsidR="00201B15" w:rsidRDefault="00201B15" w:rsidP="00846458">
      <w:r>
        <w:rPr>
          <w:rStyle w:val="CommentReference"/>
        </w:rPr>
        <w:annotationRef/>
      </w:r>
      <w:r>
        <w:rPr>
          <w:sz w:val="20"/>
        </w:rPr>
        <w:t>It’s a bit unusual to have the methods after the results. Either you report them after the Intro, or after the discussion. I would do the former.</w:t>
      </w:r>
    </w:p>
  </w:comment>
  <w:comment w:id="27" w:author="Simon Hanslmayr" w:date="2023-01-04T14:42:00Z" w:initials="SH">
    <w:p w14:paraId="10810B19" w14:textId="27EE7D69" w:rsidR="00965467" w:rsidRDefault="00E836EB" w:rsidP="00F919B3">
      <w:r>
        <w:rPr>
          <w:rStyle w:val="CommentReference"/>
        </w:rPr>
        <w:annotationRef/>
      </w:r>
      <w:r w:rsidR="00965467">
        <w:rPr>
          <w:sz w:val="20"/>
        </w:rPr>
        <w:t>But you have analysed the whole frequency range, down to 3 Hz (see Figure above).</w:t>
      </w:r>
    </w:p>
  </w:comment>
  <w:comment w:id="32" w:author="Simon Hanslmayr" w:date="2023-01-04T14:45:00Z" w:initials="SH">
    <w:p w14:paraId="17D0713B" w14:textId="77777777" w:rsidR="0069658A" w:rsidRDefault="0069658A" w:rsidP="00264C00">
      <w:r>
        <w:rPr>
          <w:rStyle w:val="CommentReference"/>
        </w:rPr>
        <w:annotationRef/>
      </w:r>
      <w:r>
        <w:rPr>
          <w:sz w:val="20"/>
        </w:rPr>
        <w:t>Maybe I overlooked it, but I haven’t seen you reporting the result of this analysis.</w:t>
      </w:r>
    </w:p>
  </w:comment>
  <w:comment w:id="35" w:author="Luca Kolibius (PGR)" w:date="2022-12-08T16:15:00Z" w:initials="LK(">
    <w:p w14:paraId="12FF8263" w14:textId="0359696E"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 w:id="36" w:author="Simon Hanslmayr" w:date="2023-01-04T14:52:00Z" w:initials="SH">
    <w:p w14:paraId="7F91DAEB" w14:textId="77777777" w:rsidR="00B25426" w:rsidRDefault="00B25426" w:rsidP="006E1D6D">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37" w:author="Simon Hanslmayr" w:date="2023-01-04T14:54:00Z" w:initials="SH">
    <w:p w14:paraId="6EFA28E2" w14:textId="77777777" w:rsidR="00CB5A74" w:rsidRDefault="00CB5A74" w:rsidP="00DC1DDD">
      <w:r>
        <w:rPr>
          <w:rStyle w:val="CommentReference"/>
        </w:rPr>
        <w:annotationRef/>
      </w:r>
      <w:r>
        <w:rPr>
          <w:sz w:val="20"/>
        </w:rPr>
        <w:t>Isn’t the fact that our HFP increases extend across such a broad frequency range already strong evidence for a non-oscillatory origin of this effect?</w:t>
      </w:r>
    </w:p>
  </w:comment>
  <w:comment w:id="38" w:author="Simon Hanslmayr" w:date="2023-01-04T14:56:00Z" w:initials="SH">
    <w:p w14:paraId="37A57ABE" w14:textId="77777777" w:rsidR="00696E1A" w:rsidRDefault="00696E1A" w:rsidP="00B42BBC">
      <w:r>
        <w:rPr>
          <w:rStyle w:val="CommentReference"/>
        </w:rPr>
        <w:annotationRef/>
      </w:r>
      <w:r>
        <w:rPr>
          <w:sz w:val="20"/>
        </w:rPr>
        <w:t>But you have ESNs, so you could theoretically look into how many ESWs overlap with microwires that carry ESN signals. Furthermore, you could correlate the firing rate and HFP for these channels.</w:t>
      </w:r>
    </w:p>
  </w:comment>
  <w:comment w:id="39" w:author="Simon Hanslmayr" w:date="2023-01-04T15:00:00Z" w:initials="SH">
    <w:p w14:paraId="5F9BA4B6" w14:textId="77777777" w:rsidR="00BF007D" w:rsidRDefault="00BF007D" w:rsidP="00A020D2">
      <w:r>
        <w:rPr>
          <w:rStyle w:val="CommentReference"/>
        </w:rPr>
        <w:annotationRef/>
      </w:r>
      <w:r>
        <w:rPr>
          <w:sz w:val="20"/>
        </w:rPr>
        <w:t>I am naturally wondering what these results would look like for tESNs (i.e. ESNs that show a temporal reinstatement rather than a firing rate reinstatement). It would seem plausible that these show a phase preference, and possibly also an encoding-retrieval phase shift.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420E" w15:done="0"/>
  <w15:commentEx w15:paraId="4BB19CB9" w15:done="0"/>
  <w15:commentEx w15:paraId="76B215C3" w15:done="0"/>
  <w15:commentEx w15:paraId="397DA170" w15:done="0"/>
  <w15:commentEx w15:paraId="1DDCD56E" w15:done="0"/>
  <w15:commentEx w15:paraId="3F6D6199" w15:done="0"/>
  <w15:commentEx w15:paraId="7A4A7E21" w15:done="0"/>
  <w15:commentEx w15:paraId="0CAE8890" w15:done="0"/>
  <w15:commentEx w15:paraId="3284A6F3" w15:done="0"/>
  <w15:commentEx w15:paraId="1778A753" w15:done="0"/>
  <w15:commentEx w15:paraId="7691B994" w15:done="0"/>
  <w15:commentEx w15:paraId="27A11D52" w15:done="0"/>
  <w15:commentEx w15:paraId="6A5154EC" w15:done="0"/>
  <w15:commentEx w15:paraId="185E34AA" w15:done="0"/>
  <w15:commentEx w15:paraId="76731D9E" w15:done="0"/>
  <w15:commentEx w15:paraId="772078B1" w15:done="0"/>
  <w15:commentEx w15:paraId="0E2559BF" w15:done="0"/>
  <w15:commentEx w15:paraId="35D43FBE" w15:done="0"/>
  <w15:commentEx w15:paraId="10810B19" w15:done="0"/>
  <w15:commentEx w15:paraId="17D0713B" w15:done="0"/>
  <w15:commentEx w15:paraId="12FF8263" w15:done="0"/>
  <w15:commentEx w15:paraId="7F91DAEB" w15:done="0"/>
  <w15:commentEx w15:paraId="6EFA28E2" w15:done="0"/>
  <w15:commentEx w15:paraId="37A57ABE" w15:done="0"/>
  <w15:commentEx w15:paraId="5F9BA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66" w16cex:dateUtc="2022-12-23T22:59:00Z"/>
  <w16cex:commentExtensible w16cex:durableId="276003EA" w16cex:dateUtc="2023-01-04T12:55:00Z"/>
  <w16cex:commentExtensible w16cex:durableId="276004E3" w16cex:dateUtc="2023-01-04T13:00:00Z"/>
  <w16cex:commentExtensible w16cex:durableId="27600513" w16cex:dateUtc="2023-01-04T13:00:00Z"/>
  <w16cex:commentExtensible w16cex:durableId="27600544" w16cex:dateUtc="2023-01-04T13:01:00Z"/>
  <w16cex:commentExtensible w16cex:durableId="276006E8" w16cex:dateUtc="2023-01-04T13:08:00Z"/>
  <w16cex:commentExtensible w16cex:durableId="2757635A" w16cex:dateUtc="2022-12-29T00:52:00Z"/>
  <w16cex:commentExtensible w16cex:durableId="27600A08" w16cex:dateUtc="2023-01-04T13:22:00Z"/>
  <w16cex:commentExtensible w16cex:durableId="27600B0E" w16cex:dateUtc="2023-01-04T13:26:00Z"/>
  <w16cex:commentExtensible w16cex:durableId="27600B4C" w16cex:dateUtc="2023-01-04T13:27:00Z"/>
  <w16cex:commentExtensible w16cex:durableId="27600B8C" w16cex:dateUtc="2023-01-04T13:28:00Z"/>
  <w16cex:commentExtensible w16cex:durableId="27600C0D" w16cex:dateUtc="2023-01-04T13:30:00Z"/>
  <w16cex:commentExtensible w16cex:durableId="27600CC5" w16cex:dateUtc="2023-01-04T13:33:00Z"/>
  <w16cex:commentExtensible w16cex:durableId="27600D9A" w16cex:dateUtc="2023-01-04T13:37:00Z"/>
  <w16cex:commentExtensible w16cex:durableId="27600DD1" w16cex:dateUtc="2023-01-04T13:38:00Z"/>
  <w16cex:commentExtensible w16cex:durableId="274C4BBE" w16cex:dateUtc="2022-12-20T14:57:00Z"/>
  <w16cex:commentExtensible w16cex:durableId="274C4FF7" w16cex:dateUtc="2022-12-20T15:15:00Z"/>
  <w16cex:commentExtensible w16cex:durableId="27601057" w16cex:dateUtc="2023-01-04T13:48:00Z"/>
  <w16cex:commentExtensible w16cex:durableId="27600ED4" w16cex:dateUtc="2023-01-04T13:42:00Z"/>
  <w16cex:commentExtensible w16cex:durableId="27600F90" w16cex:dateUtc="2023-01-04T13:45:00Z"/>
  <w16cex:commentExtensible w16cex:durableId="273C8C0A" w16cex:dateUtc="2022-12-08T16:15:00Z"/>
  <w16cex:commentExtensible w16cex:durableId="27601148" w16cex:dateUtc="2023-01-04T13:52:00Z"/>
  <w16cex:commentExtensible w16cex:durableId="276011B8" w16cex:dateUtc="2023-01-04T13:54:00Z"/>
  <w16cex:commentExtensible w16cex:durableId="27601226" w16cex:dateUtc="2023-01-04T13:56:00Z"/>
  <w16cex:commentExtensible w16cex:durableId="276012FB" w16cex:dateUtc="2023-01-04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420E" w16cid:durableId="2750B166"/>
  <w16cid:commentId w16cid:paraId="4BB19CB9" w16cid:durableId="276003EA"/>
  <w16cid:commentId w16cid:paraId="76B215C3" w16cid:durableId="276004E3"/>
  <w16cid:commentId w16cid:paraId="397DA170" w16cid:durableId="27600513"/>
  <w16cid:commentId w16cid:paraId="1DDCD56E" w16cid:durableId="27600544"/>
  <w16cid:commentId w16cid:paraId="3F6D6199" w16cid:durableId="276006E8"/>
  <w16cid:commentId w16cid:paraId="7A4A7E21" w16cid:durableId="2757635A"/>
  <w16cid:commentId w16cid:paraId="0CAE8890" w16cid:durableId="27600A08"/>
  <w16cid:commentId w16cid:paraId="3284A6F3" w16cid:durableId="27600B0E"/>
  <w16cid:commentId w16cid:paraId="1778A753" w16cid:durableId="27600B4C"/>
  <w16cid:commentId w16cid:paraId="7691B994" w16cid:durableId="27600B8C"/>
  <w16cid:commentId w16cid:paraId="27A11D52" w16cid:durableId="27600C0D"/>
  <w16cid:commentId w16cid:paraId="6A5154EC" w16cid:durableId="27600CC5"/>
  <w16cid:commentId w16cid:paraId="185E34AA" w16cid:durableId="27600D9A"/>
  <w16cid:commentId w16cid:paraId="76731D9E" w16cid:durableId="27600DD1"/>
  <w16cid:commentId w16cid:paraId="772078B1" w16cid:durableId="274C4BBE"/>
  <w16cid:commentId w16cid:paraId="0E2559BF" w16cid:durableId="274C4FF7"/>
  <w16cid:commentId w16cid:paraId="35D43FBE" w16cid:durableId="27601057"/>
  <w16cid:commentId w16cid:paraId="10810B19" w16cid:durableId="27600ED4"/>
  <w16cid:commentId w16cid:paraId="17D0713B" w16cid:durableId="27600F90"/>
  <w16cid:commentId w16cid:paraId="12FF8263" w16cid:durableId="273C8C0A"/>
  <w16cid:commentId w16cid:paraId="7F91DAEB" w16cid:durableId="27601148"/>
  <w16cid:commentId w16cid:paraId="6EFA28E2" w16cid:durableId="276011B8"/>
  <w16cid:commentId w16cid:paraId="37A57ABE" w16cid:durableId="27601226"/>
  <w16cid:commentId w16cid:paraId="5F9BA4B6" w16cid:durableId="2760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EB"/>
    <w:rsid w:val="00000B5B"/>
    <w:rsid w:val="000377B1"/>
    <w:rsid w:val="0003794E"/>
    <w:rsid w:val="00054196"/>
    <w:rsid w:val="00062696"/>
    <w:rsid w:val="000A0A4A"/>
    <w:rsid w:val="000A1870"/>
    <w:rsid w:val="000A25C8"/>
    <w:rsid w:val="000B1D81"/>
    <w:rsid w:val="000C7A77"/>
    <w:rsid w:val="000E122F"/>
    <w:rsid w:val="00100690"/>
    <w:rsid w:val="0011376D"/>
    <w:rsid w:val="001146A4"/>
    <w:rsid w:val="00136EBE"/>
    <w:rsid w:val="00141A58"/>
    <w:rsid w:val="00164F31"/>
    <w:rsid w:val="001840C2"/>
    <w:rsid w:val="001A6CEE"/>
    <w:rsid w:val="001C238D"/>
    <w:rsid w:val="001C2ECF"/>
    <w:rsid w:val="001C5312"/>
    <w:rsid w:val="001E6FC1"/>
    <w:rsid w:val="001F1C31"/>
    <w:rsid w:val="00201B15"/>
    <w:rsid w:val="00213157"/>
    <w:rsid w:val="00251812"/>
    <w:rsid w:val="00251952"/>
    <w:rsid w:val="00256D0E"/>
    <w:rsid w:val="002947EE"/>
    <w:rsid w:val="002A55DD"/>
    <w:rsid w:val="002A73A2"/>
    <w:rsid w:val="002B6376"/>
    <w:rsid w:val="002C6ADA"/>
    <w:rsid w:val="002C6B0C"/>
    <w:rsid w:val="002E3702"/>
    <w:rsid w:val="002E6AF2"/>
    <w:rsid w:val="003065D7"/>
    <w:rsid w:val="00306F76"/>
    <w:rsid w:val="00326871"/>
    <w:rsid w:val="003626A4"/>
    <w:rsid w:val="0039462A"/>
    <w:rsid w:val="003A5411"/>
    <w:rsid w:val="003E2A69"/>
    <w:rsid w:val="003E2EE2"/>
    <w:rsid w:val="004743A7"/>
    <w:rsid w:val="0047494E"/>
    <w:rsid w:val="00477786"/>
    <w:rsid w:val="00491BFE"/>
    <w:rsid w:val="004B14EF"/>
    <w:rsid w:val="004B5FFD"/>
    <w:rsid w:val="004F297D"/>
    <w:rsid w:val="004F4472"/>
    <w:rsid w:val="004F79C5"/>
    <w:rsid w:val="005100FE"/>
    <w:rsid w:val="00540D77"/>
    <w:rsid w:val="00561918"/>
    <w:rsid w:val="00572380"/>
    <w:rsid w:val="00580D43"/>
    <w:rsid w:val="005837E6"/>
    <w:rsid w:val="005B0A7A"/>
    <w:rsid w:val="00634AEE"/>
    <w:rsid w:val="00676DBD"/>
    <w:rsid w:val="00677B8E"/>
    <w:rsid w:val="00692FA9"/>
    <w:rsid w:val="0069658A"/>
    <w:rsid w:val="00696E1A"/>
    <w:rsid w:val="006A49F5"/>
    <w:rsid w:val="00704A69"/>
    <w:rsid w:val="00713308"/>
    <w:rsid w:val="00721A5A"/>
    <w:rsid w:val="00724B4F"/>
    <w:rsid w:val="00766E9E"/>
    <w:rsid w:val="007B117D"/>
    <w:rsid w:val="007B47CC"/>
    <w:rsid w:val="007B7442"/>
    <w:rsid w:val="007C2001"/>
    <w:rsid w:val="007C78F9"/>
    <w:rsid w:val="007F16B5"/>
    <w:rsid w:val="007F6497"/>
    <w:rsid w:val="00800289"/>
    <w:rsid w:val="008040D4"/>
    <w:rsid w:val="008279C5"/>
    <w:rsid w:val="008332EB"/>
    <w:rsid w:val="00833CE9"/>
    <w:rsid w:val="00841C76"/>
    <w:rsid w:val="00847075"/>
    <w:rsid w:val="00865785"/>
    <w:rsid w:val="00894CBC"/>
    <w:rsid w:val="00894E8B"/>
    <w:rsid w:val="008A69E7"/>
    <w:rsid w:val="008F43E2"/>
    <w:rsid w:val="0095288A"/>
    <w:rsid w:val="009622D4"/>
    <w:rsid w:val="00963011"/>
    <w:rsid w:val="0096480F"/>
    <w:rsid w:val="00965467"/>
    <w:rsid w:val="009A75B9"/>
    <w:rsid w:val="009F2F7E"/>
    <w:rsid w:val="00A06659"/>
    <w:rsid w:val="00A07876"/>
    <w:rsid w:val="00A21D44"/>
    <w:rsid w:val="00A30D29"/>
    <w:rsid w:val="00A34844"/>
    <w:rsid w:val="00A8542C"/>
    <w:rsid w:val="00A96865"/>
    <w:rsid w:val="00AA59AA"/>
    <w:rsid w:val="00AB4E0D"/>
    <w:rsid w:val="00AC4F5E"/>
    <w:rsid w:val="00AD7818"/>
    <w:rsid w:val="00AE130B"/>
    <w:rsid w:val="00B00A13"/>
    <w:rsid w:val="00B048D8"/>
    <w:rsid w:val="00B25426"/>
    <w:rsid w:val="00B430DF"/>
    <w:rsid w:val="00B66183"/>
    <w:rsid w:val="00B707C3"/>
    <w:rsid w:val="00B948BD"/>
    <w:rsid w:val="00BF007D"/>
    <w:rsid w:val="00C076B0"/>
    <w:rsid w:val="00C11CFC"/>
    <w:rsid w:val="00C177E5"/>
    <w:rsid w:val="00C2249D"/>
    <w:rsid w:val="00C43058"/>
    <w:rsid w:val="00C5655B"/>
    <w:rsid w:val="00C60F2B"/>
    <w:rsid w:val="00C84E56"/>
    <w:rsid w:val="00C95C3B"/>
    <w:rsid w:val="00CA0F2A"/>
    <w:rsid w:val="00CB5A74"/>
    <w:rsid w:val="00CD7717"/>
    <w:rsid w:val="00CF6107"/>
    <w:rsid w:val="00D45E9C"/>
    <w:rsid w:val="00D521DD"/>
    <w:rsid w:val="00D60CC1"/>
    <w:rsid w:val="00D62181"/>
    <w:rsid w:val="00D75940"/>
    <w:rsid w:val="00D76005"/>
    <w:rsid w:val="00D902F3"/>
    <w:rsid w:val="00D9361E"/>
    <w:rsid w:val="00DE2F8B"/>
    <w:rsid w:val="00DF3D6E"/>
    <w:rsid w:val="00E05217"/>
    <w:rsid w:val="00E262FB"/>
    <w:rsid w:val="00E325E7"/>
    <w:rsid w:val="00E377D2"/>
    <w:rsid w:val="00E47411"/>
    <w:rsid w:val="00E70C7E"/>
    <w:rsid w:val="00E740C1"/>
    <w:rsid w:val="00E836EB"/>
    <w:rsid w:val="00E862F8"/>
    <w:rsid w:val="00EC43BB"/>
    <w:rsid w:val="00ED71DD"/>
    <w:rsid w:val="00EE62E4"/>
    <w:rsid w:val="00F454BB"/>
    <w:rsid w:val="00F526A5"/>
    <w:rsid w:val="00FD322D"/>
    <w:rsid w:val="00FE1A1F"/>
    <w:rsid w:val="00FE307C"/>
    <w:rsid w:val="00FE3F8E"/>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76"/>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 w:type="character" w:customStyle="1" w:styleId="cf01">
    <w:name w:val="cf01"/>
    <w:basedOn w:val="DefaultParagraphFont"/>
    <w:rsid w:val="00D521DD"/>
    <w:rPr>
      <w:rFonts w:ascii="Segoe UI" w:hAnsi="Segoe UI" w:cs="Segoe UI" w:hint="default"/>
      <w:sz w:val="18"/>
      <w:szCs w:val="18"/>
    </w:rPr>
  </w:style>
  <w:style w:type="paragraph" w:styleId="Revision">
    <w:name w:val="Revision"/>
    <w:hidden/>
    <w:uiPriority w:val="99"/>
    <w:semiHidden/>
    <w:rsid w:val="00251952"/>
    <w:pPr>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abs/pii/001346946290030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Simon Hanslmayr</cp:lastModifiedBy>
  <cp:revision>34</cp:revision>
  <dcterms:created xsi:type="dcterms:W3CDTF">2023-01-04T12:55:00Z</dcterms:created>
  <dcterms:modified xsi:type="dcterms:W3CDTF">2023-01-04T14:00:00Z</dcterms:modified>
</cp:coreProperties>
</file>