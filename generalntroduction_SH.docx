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C3CD" w14:textId="77777777" w:rsidR="00CE2D8B" w:rsidRDefault="00CE2D8B" w:rsidP="001379EB">
      <w:pPr>
        <w:pStyle w:val="Heading1"/>
        <w:spacing w:before="0" w:line="360" w:lineRule="auto"/>
        <w:rPr>
          <w:ins w:id="0" w:author="Luca Kolibius (PGR)" w:date="2023-01-27T01:47:00Z"/>
          <w:lang w:val="en-DE"/>
        </w:rPr>
      </w:pPr>
      <w:ins w:id="1" w:author="Luca Kolibius (PGR)" w:date="2023-01-27T01:47:00Z">
        <w:r>
          <w:rPr>
            <w:lang w:val="en-DE"/>
          </w:rPr>
          <w:t>Abstract</w:t>
        </w:r>
      </w:ins>
    </w:p>
    <w:p w14:paraId="044EA788" w14:textId="0AC18DDB" w:rsidR="00265CB6" w:rsidRDefault="00CE2D8B" w:rsidP="001379EB">
      <w:pPr>
        <w:pStyle w:val="Heading1"/>
        <w:spacing w:before="0" w:line="360" w:lineRule="auto"/>
        <w:rPr>
          <w:ins w:id="2" w:author="Luca Kolibius (PGR)" w:date="2023-01-27T01:55:00Z"/>
          <w:lang w:val="en-DE"/>
        </w:rPr>
      </w:pPr>
      <w:ins w:id="3" w:author="Luca Kolibius (PGR)" w:date="2023-01-27T01:48:00Z">
        <w:r>
          <w:rPr>
            <w:lang w:val="en-DE"/>
          </w:rPr>
          <w:t>I will begin at the beginning; briefly touch upon the different forms of memory, we here are interested in episodic memor</w:t>
        </w:r>
      </w:ins>
      <w:ins w:id="4" w:author="Luca Kolibius (PGR)" w:date="2023-01-27T01:49:00Z">
        <w:r>
          <w:rPr>
            <w:lang w:val="en-DE"/>
          </w:rPr>
          <w:t>y; discuss how epilepsy allows us to drill holes in peoples brain and what electrodes we use</w:t>
        </w:r>
      </w:ins>
      <w:ins w:id="5" w:author="Luca Kolibius (PGR)" w:date="2023-01-27T01:50:00Z">
        <w:r>
          <w:rPr>
            <w:lang w:val="en-DE"/>
          </w:rPr>
          <w:t xml:space="preserve"> now</w:t>
        </w:r>
      </w:ins>
      <w:ins w:id="6" w:author="Luca Kolibius (PGR)" w:date="2023-01-27T01:49:00Z">
        <w:r>
          <w:rPr>
            <w:lang w:val="en-DE"/>
          </w:rPr>
          <w:t>, and will use in the future</w:t>
        </w:r>
      </w:ins>
      <w:ins w:id="7" w:author="Luca Kolibius (PGR)" w:date="2023-01-27T01:50:00Z">
        <w:r>
          <w:rPr>
            <w:lang w:val="en-DE"/>
          </w:rPr>
          <w:t>; I will continue to describe what kind of signal we record with these wires: the local field potential and the action potentials of neurons</w:t>
        </w:r>
      </w:ins>
      <w:ins w:id="8" w:author="Luca Kolibius (PGR)" w:date="2023-01-27T01:51:00Z">
        <w:r>
          <w:rPr>
            <w:lang w:val="en-DE"/>
          </w:rPr>
          <w:t xml:space="preserve">; I will talk about the hippocampus as a central brain structure involved in memory processing, how information flows into and out of the structure and </w:t>
        </w:r>
      </w:ins>
      <w:ins w:id="9" w:author="Luca Kolibius (PGR)" w:date="2023-01-27T01:56:00Z">
        <w:r w:rsidR="00265CB6">
          <w:rPr>
            <w:lang w:val="en-DE"/>
          </w:rPr>
          <w:t xml:space="preserve">introduce a prominent theory </w:t>
        </w:r>
      </w:ins>
      <w:ins w:id="10" w:author="Luca Kolibius (PGR)" w:date="2023-01-27T01:51:00Z">
        <w:r>
          <w:rPr>
            <w:lang w:val="en-DE"/>
          </w:rPr>
          <w:t xml:space="preserve">how cortical </w:t>
        </w:r>
        <w:r w:rsidR="00265CB6">
          <w:rPr>
            <w:lang w:val="en-DE"/>
          </w:rPr>
          <w:t>repre</w:t>
        </w:r>
      </w:ins>
      <w:ins w:id="11" w:author="Luca Kolibius (PGR)" w:date="2023-01-27T01:52:00Z">
        <w:r w:rsidR="00265CB6">
          <w:rPr>
            <w:lang w:val="en-DE"/>
          </w:rPr>
          <w:t>sentations are coded in the hippocampus for later retrieval</w:t>
        </w:r>
      </w:ins>
      <w:ins w:id="12" w:author="Luca Kolibius (PGR)" w:date="2023-01-27T01:53:00Z">
        <w:r w:rsidR="00265CB6">
          <w:rPr>
            <w:lang w:val="en-DE"/>
          </w:rPr>
          <w:t xml:space="preserve"> (</w:t>
        </w:r>
      </w:ins>
      <w:ins w:id="13" w:author="Luca Kolibius (PGR)" w:date="2023-01-27T01:56:00Z">
        <w:r w:rsidR="00265CB6">
          <w:rPr>
            <w:lang w:val="en-DE"/>
          </w:rPr>
          <w:t xml:space="preserve">called </w:t>
        </w:r>
      </w:ins>
      <w:ins w:id="14" w:author="Luca Kolibius (PGR)" w:date="2023-01-27T01:53:00Z">
        <w:r w:rsidR="00265CB6">
          <w:rPr>
            <w:lang w:val="en-DE"/>
          </w:rPr>
          <w:t xml:space="preserve">the </w:t>
        </w:r>
      </w:ins>
      <w:ins w:id="15" w:author="Luca Kolibius (PGR)" w:date="2023-01-27T01:56:00Z">
        <w:r w:rsidR="00265CB6">
          <w:rPr>
            <w:lang w:val="en-DE"/>
          </w:rPr>
          <w:t>I</w:t>
        </w:r>
      </w:ins>
      <w:ins w:id="16" w:author="Luca Kolibius (PGR)" w:date="2023-01-27T01:53:00Z">
        <w:r w:rsidR="00265CB6">
          <w:rPr>
            <w:lang w:val="en-DE"/>
          </w:rPr>
          <w:t xml:space="preserve">ndexing </w:t>
        </w:r>
      </w:ins>
      <w:ins w:id="17" w:author="Luca Kolibius (PGR)" w:date="2023-01-27T01:56:00Z">
        <w:r w:rsidR="00265CB6">
          <w:rPr>
            <w:lang w:val="en-DE"/>
          </w:rPr>
          <w:t>T</w:t>
        </w:r>
      </w:ins>
      <w:ins w:id="18" w:author="Luca Kolibius (PGR)" w:date="2023-01-27T01:53:00Z">
        <w:r w:rsidR="00265CB6">
          <w:rPr>
            <w:lang w:val="en-DE"/>
          </w:rPr>
          <w:t>heory)</w:t>
        </w:r>
      </w:ins>
      <w:ins w:id="19" w:author="Luca Kolibius (PGR)" w:date="2023-01-27T01:52:00Z">
        <w:r w:rsidR="00265CB6">
          <w:rPr>
            <w:lang w:val="en-DE"/>
          </w:rPr>
          <w:t xml:space="preserve">; there are different </w:t>
        </w:r>
      </w:ins>
      <w:ins w:id="20" w:author="Luca Kolibius (PGR)" w:date="2023-01-27T01:53:00Z">
        <w:r w:rsidR="00265CB6">
          <w:rPr>
            <w:lang w:val="en-DE"/>
          </w:rPr>
          <w:t>theories that propose different roles to the hippocampus and the cortex over time, so I shall describe them here</w:t>
        </w:r>
      </w:ins>
      <w:ins w:id="21" w:author="Luca Kolibius (PGR)" w:date="2023-01-27T01:56:00Z">
        <w:r w:rsidR="00265CB6">
          <w:rPr>
            <w:lang w:val="en-DE"/>
          </w:rPr>
          <w:t xml:space="preserve"> (maybe better before the indexing theory?)</w:t>
        </w:r>
      </w:ins>
      <w:ins w:id="22" w:author="Luca Kolibius (PGR)" w:date="2023-01-27T01:53:00Z">
        <w:r w:rsidR="00265CB6">
          <w:rPr>
            <w:lang w:val="en-DE"/>
          </w:rPr>
          <w:t xml:space="preserve">; </w:t>
        </w:r>
      </w:ins>
      <w:ins w:id="23" w:author="Luca Kolibius (PGR)" w:date="2023-01-27T01:54:00Z">
        <w:r w:rsidR="00265CB6">
          <w:rPr>
            <w:lang w:val="en-DE"/>
          </w:rPr>
          <w:t>in rodents a memory trace is referred to as the “engram” and I will briefly outline research relevant research that can inform how index neurons might be allocated</w:t>
        </w:r>
      </w:ins>
      <w:ins w:id="24" w:author="Luca Kolibius (PGR)" w:date="2023-01-27T01:55:00Z">
        <w:r w:rsidR="00265CB6">
          <w:rPr>
            <w:lang w:val="en-DE"/>
          </w:rPr>
          <w:t>; lastly I will describe the most common type of neuron in the human brain: the concept neuron. Maybe I should also mention the other types?</w:t>
        </w:r>
      </w:ins>
    </w:p>
    <w:p w14:paraId="6C8D8F8E" w14:textId="77777777" w:rsidR="00265CB6" w:rsidRDefault="00265CB6">
      <w:pPr>
        <w:rPr>
          <w:ins w:id="25" w:author="Luca Kolibius (PGR)" w:date="2023-01-27T01:55:00Z"/>
          <w:rFonts w:ascii="Helvetica" w:eastAsiaTheme="majorEastAsia" w:hAnsi="Helvetica" w:cstheme="majorBidi"/>
          <w:sz w:val="32"/>
          <w:szCs w:val="32"/>
          <w:lang w:val="en-DE"/>
        </w:rPr>
      </w:pPr>
      <w:ins w:id="26" w:author="Luca Kolibius (PGR)" w:date="2023-01-27T01:55:00Z">
        <w:r>
          <w:rPr>
            <w:lang w:val="en-DE"/>
          </w:rPr>
          <w:br w:type="page"/>
        </w:r>
      </w:ins>
    </w:p>
    <w:p w14:paraId="122AB37B" w14:textId="775C960A" w:rsidR="00683521" w:rsidRPr="001379EB" w:rsidRDefault="00683521" w:rsidP="001379EB">
      <w:pPr>
        <w:pStyle w:val="Heading1"/>
        <w:spacing w:before="0" w:line="360" w:lineRule="auto"/>
      </w:pPr>
      <w:commentRangeStart w:id="27"/>
      <w:r w:rsidRPr="001379EB">
        <w:lastRenderedPageBreak/>
        <w:t xml:space="preserve">The shocking origin of </w:t>
      </w:r>
      <w:commentRangeStart w:id="28"/>
      <w:r w:rsidRPr="001379EB">
        <w:t>neuroscience</w:t>
      </w:r>
      <w:commentRangeEnd w:id="27"/>
      <w:r w:rsidR="00176029">
        <w:rPr>
          <w:rStyle w:val="CommentReference"/>
          <w:rFonts w:asciiTheme="minorHAnsi" w:eastAsiaTheme="minorHAnsi" w:hAnsiTheme="minorHAnsi" w:cstheme="minorBidi"/>
        </w:rPr>
        <w:commentReference w:id="27"/>
      </w:r>
      <w:commentRangeEnd w:id="28"/>
      <w:r w:rsidR="00CE2D8B">
        <w:rPr>
          <w:rStyle w:val="CommentReference"/>
          <w:rFonts w:asciiTheme="minorHAnsi" w:eastAsiaTheme="minorHAnsi" w:hAnsiTheme="minorHAnsi" w:cstheme="minorBidi"/>
        </w:rPr>
        <w:commentReference w:id="28"/>
      </w:r>
    </w:p>
    <w:p w14:paraId="2A2E70AB" w14:textId="6901B490" w:rsidR="00516C4D" w:rsidRPr="001379EB" w:rsidRDefault="00516C4D" w:rsidP="001379EB">
      <w:pPr>
        <w:spacing w:after="0" w:line="360" w:lineRule="auto"/>
        <w:rPr>
          <w:rFonts w:ascii="Helvetica" w:hAnsi="Helvetica"/>
        </w:rPr>
      </w:pPr>
      <w:commentRangeStart w:id="29"/>
      <w:r w:rsidRPr="001379EB">
        <w:rPr>
          <w:rFonts w:ascii="Helvetica" w:hAnsi="Helvetica"/>
        </w:rPr>
        <w:t>If</w:t>
      </w:r>
      <w:commentRangeEnd w:id="29"/>
      <w:r w:rsidR="00E70671" w:rsidRPr="001379EB">
        <w:rPr>
          <w:rStyle w:val="CommentReference"/>
          <w:rFonts w:ascii="Helvetica" w:hAnsi="Helvetica"/>
          <w:sz w:val="22"/>
          <w:szCs w:val="22"/>
        </w:rPr>
        <w:commentReference w:id="29"/>
      </w:r>
      <w:r w:rsidRPr="001379EB">
        <w:rPr>
          <w:rFonts w:ascii="Helvetica" w:hAnsi="Helvetica"/>
        </w:rPr>
        <w:t xml:space="preserve"> one </w:t>
      </w:r>
      <w:proofErr w:type="gramStart"/>
      <w:r w:rsidRPr="001379EB">
        <w:rPr>
          <w:rFonts w:ascii="Helvetica" w:hAnsi="Helvetica"/>
        </w:rPr>
        <w:t>were</w:t>
      </w:r>
      <w:proofErr w:type="gramEnd"/>
      <w:r w:rsidRPr="001379EB">
        <w:rPr>
          <w:rFonts w:ascii="Helvetica" w:hAnsi="Helvetica"/>
        </w:rPr>
        <w:t xml:space="preserve"> to set out in search for the earliest scientific breakthrough that led to this work an educated guess would land on Luigi Galvani. The legacy of the Italian polymath is grounded in his discovery that the muscles of frogs twitch when electrically stimulated</w:t>
      </w:r>
      <w:r w:rsidR="00E70671" w:rsidRPr="001379EB">
        <w:rPr>
          <w:rFonts w:ascii="Helvetica" w:hAnsi="Helvetica"/>
        </w:rPr>
        <w:t xml:space="preserve"> (Galvani, 1791</w:t>
      </w:r>
      <w:ins w:id="30" w:author="Luca Kolibius (PGR)" w:date="2023-01-26T19:19:00Z">
        <w:r w:rsidR="004252CC">
          <w:rPr>
            <w:rFonts w:ascii="Helvetica" w:hAnsi="Helvetica"/>
            <w:lang w:val="en-DE"/>
          </w:rPr>
          <w:t xml:space="preserve"> </w:t>
        </w:r>
        <w:r w:rsidR="004252CC">
          <w:rPr>
            <w:rStyle w:val="cf01"/>
          </w:rPr>
          <w:t xml:space="preserve">Galvani, L. (1791). De </w:t>
        </w:r>
        <w:proofErr w:type="spellStart"/>
        <w:r w:rsidR="004252CC">
          <w:rPr>
            <w:rStyle w:val="cf01"/>
          </w:rPr>
          <w:t>viribus</w:t>
        </w:r>
        <w:proofErr w:type="spellEnd"/>
        <w:r w:rsidR="004252CC">
          <w:rPr>
            <w:rStyle w:val="cf01"/>
          </w:rPr>
          <w:t xml:space="preserve"> </w:t>
        </w:r>
        <w:proofErr w:type="spellStart"/>
        <w:r w:rsidR="004252CC">
          <w:rPr>
            <w:rStyle w:val="cf01"/>
          </w:rPr>
          <w:t>electricitatis</w:t>
        </w:r>
        <w:proofErr w:type="spellEnd"/>
        <w:r w:rsidR="004252CC">
          <w:rPr>
            <w:rStyle w:val="cf01"/>
          </w:rPr>
          <w:t xml:space="preserve"> in motu </w:t>
        </w:r>
        <w:proofErr w:type="spellStart"/>
        <w:r w:rsidR="004252CC">
          <w:rPr>
            <w:rStyle w:val="cf01"/>
          </w:rPr>
          <w:t>musculari</w:t>
        </w:r>
        <w:proofErr w:type="spellEnd"/>
        <w:r w:rsidR="004252CC">
          <w:rPr>
            <w:rStyle w:val="cf01"/>
          </w:rPr>
          <w:t xml:space="preserve">. </w:t>
        </w:r>
        <w:proofErr w:type="spellStart"/>
        <w:r w:rsidR="004252CC">
          <w:rPr>
            <w:rStyle w:val="cf01"/>
          </w:rPr>
          <w:t>Commentarius</w:t>
        </w:r>
        <w:proofErr w:type="spellEnd"/>
        <w:r w:rsidR="004252CC">
          <w:rPr>
            <w:rStyle w:val="cf01"/>
          </w:rPr>
          <w:t xml:space="preserve">. De </w:t>
        </w:r>
        <w:proofErr w:type="spellStart"/>
        <w:r w:rsidR="004252CC">
          <w:rPr>
            <w:rStyle w:val="cf01"/>
          </w:rPr>
          <w:t>Bonoiensi</w:t>
        </w:r>
        <w:proofErr w:type="spellEnd"/>
        <w:r w:rsidR="004252CC">
          <w:rPr>
            <w:rStyle w:val="cf01"/>
          </w:rPr>
          <w:t xml:space="preserve"> </w:t>
        </w:r>
        <w:proofErr w:type="spellStart"/>
        <w:r w:rsidR="004252CC">
          <w:rPr>
            <w:rStyle w:val="cf01"/>
          </w:rPr>
          <w:t>Scientiarum</w:t>
        </w:r>
        <w:proofErr w:type="spellEnd"/>
        <w:r w:rsidR="004252CC">
          <w:rPr>
            <w:rStyle w:val="cf01"/>
          </w:rPr>
          <w:t xml:space="preserve"> et </w:t>
        </w:r>
        <w:proofErr w:type="spellStart"/>
        <w:r w:rsidR="004252CC">
          <w:rPr>
            <w:rStyle w:val="cf01"/>
          </w:rPr>
          <w:t>Artium</w:t>
        </w:r>
        <w:proofErr w:type="spellEnd"/>
        <w:r w:rsidR="004252CC">
          <w:rPr>
            <w:rStyle w:val="cf01"/>
          </w:rPr>
          <w:t xml:space="preserve"> </w:t>
        </w:r>
        <w:proofErr w:type="spellStart"/>
        <w:r w:rsidR="004252CC">
          <w:rPr>
            <w:rStyle w:val="cf01"/>
          </w:rPr>
          <w:t>Intituo</w:t>
        </w:r>
        <w:proofErr w:type="spellEnd"/>
        <w:r w:rsidR="004252CC">
          <w:rPr>
            <w:rStyle w:val="cf01"/>
          </w:rPr>
          <w:t xml:space="preserve"> </w:t>
        </w:r>
        <w:proofErr w:type="spellStart"/>
        <w:r w:rsidR="004252CC">
          <w:rPr>
            <w:rStyle w:val="cf01"/>
          </w:rPr>
          <w:t>atque</w:t>
        </w:r>
        <w:proofErr w:type="spellEnd"/>
        <w:r w:rsidR="004252CC">
          <w:rPr>
            <w:rStyle w:val="cf01"/>
          </w:rPr>
          <w:t xml:space="preserve"> </w:t>
        </w:r>
        <w:proofErr w:type="spellStart"/>
        <w:r w:rsidR="004252CC">
          <w:rPr>
            <w:rStyle w:val="cf01"/>
          </w:rPr>
          <w:t>Academie</w:t>
        </w:r>
        <w:proofErr w:type="spellEnd"/>
        <w:r w:rsidR="004252CC">
          <w:rPr>
            <w:rStyle w:val="cf01"/>
          </w:rPr>
          <w:t xml:space="preserve"> </w:t>
        </w:r>
        <w:proofErr w:type="spellStart"/>
        <w:r w:rsidR="004252CC">
          <w:rPr>
            <w:rStyle w:val="cf01"/>
          </w:rPr>
          <w:t>Commentarii</w:t>
        </w:r>
        <w:proofErr w:type="spellEnd"/>
        <w:r w:rsidR="004252CC">
          <w:rPr>
            <w:rStyle w:val="cf01"/>
          </w:rPr>
          <w:t>, 7, 363-418.</w:t>
        </w:r>
      </w:ins>
      <w:r w:rsidR="00E70671" w:rsidRPr="001379EB">
        <w:rPr>
          <w:rFonts w:ascii="Helvetica" w:hAnsi="Helvetica"/>
        </w:rPr>
        <w:t>)</w:t>
      </w:r>
      <w:r w:rsidRPr="001379EB">
        <w:rPr>
          <w:rFonts w:ascii="Helvetica" w:hAnsi="Helvetica"/>
        </w:rPr>
        <w:t>. He thereby refuted the contemporary belief that animal spirits inside hollow nerves drive movement and sensation. Although he was wrong in attributing the muscle twitches to an innate force he called “animal electricity”, he still managed to demonstrate the electrical nature of nerve impulses, thereby laying the foundation of electrophysiology and modern neuroscience</w:t>
      </w:r>
      <w:r w:rsidR="00E70671" w:rsidRPr="001379EB">
        <w:rPr>
          <w:rFonts w:ascii="Helvetica" w:hAnsi="Helvetica"/>
        </w:rPr>
        <w:t xml:space="preserve"> (</w:t>
      </w:r>
      <w:proofErr w:type="spellStart"/>
      <w:r w:rsidR="00E70671" w:rsidRPr="001379EB">
        <w:rPr>
          <w:rFonts w:ascii="Helvetica" w:hAnsi="Helvetica"/>
        </w:rPr>
        <w:t>Piccolino</w:t>
      </w:r>
      <w:proofErr w:type="spellEnd"/>
      <w:r w:rsidR="00E70671" w:rsidRPr="001379EB">
        <w:rPr>
          <w:rFonts w:ascii="Helvetica" w:hAnsi="Helvetica"/>
        </w:rPr>
        <w:t>, 1998</w:t>
      </w:r>
      <w:ins w:id="31" w:author="Luca Kolibius (PGR)" w:date="2023-01-26T19:19:00Z">
        <w:r w:rsidR="004252CC">
          <w:rPr>
            <w:rFonts w:ascii="Helvetica" w:hAnsi="Helvetica"/>
            <w:lang w:val="en-DE"/>
          </w:rPr>
          <w:t>; brain research bulletin</w:t>
        </w:r>
      </w:ins>
      <w:r w:rsidR="00E70671" w:rsidRPr="001379EB">
        <w:rPr>
          <w:rFonts w:ascii="Helvetica" w:hAnsi="Helvetica"/>
        </w:rPr>
        <w:t>)</w:t>
      </w:r>
      <w:r w:rsidRPr="001379EB">
        <w:rPr>
          <w:rFonts w:ascii="Helvetica" w:hAnsi="Helvetica"/>
        </w:rPr>
        <w:t>.</w:t>
      </w:r>
    </w:p>
    <w:p w14:paraId="73875A2A" w14:textId="3877A386" w:rsidR="009E6964" w:rsidRPr="001379EB" w:rsidRDefault="00516C4D" w:rsidP="001379EB">
      <w:pPr>
        <w:spacing w:after="0" w:line="360" w:lineRule="auto"/>
        <w:rPr>
          <w:rFonts w:ascii="Helvetica" w:hAnsi="Helvetica"/>
        </w:rPr>
      </w:pPr>
      <w:r w:rsidRPr="001379EB">
        <w:rPr>
          <w:rFonts w:ascii="Helvetica" w:hAnsi="Helvetica"/>
        </w:rPr>
        <w:t>The impact of Galvani's work was so immense that it has been likened to the French Revolution</w:t>
      </w:r>
      <w:r w:rsidR="00E70671" w:rsidRPr="001379EB">
        <w:rPr>
          <w:rFonts w:ascii="Helvetica" w:hAnsi="Helvetica"/>
        </w:rPr>
        <w:t xml:space="preserve"> (</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 xml:space="preserve">. It ultimately led Alessandro Volta to invent the electrical battery and inspired Mary Shelley to write the classic horror story </w:t>
      </w:r>
      <w:r w:rsidRPr="001379EB">
        <w:rPr>
          <w:rFonts w:ascii="Helvetica" w:hAnsi="Helvetica"/>
          <w:i/>
          <w:iCs/>
        </w:rPr>
        <w:t>Frankenstein</w:t>
      </w:r>
      <w:r w:rsidR="00E70671" w:rsidRPr="001379EB">
        <w:rPr>
          <w:rFonts w:ascii="Helvetica" w:hAnsi="Helvetica"/>
          <w:i/>
          <w:iCs/>
        </w:rPr>
        <w:t xml:space="preserve"> </w:t>
      </w:r>
      <w:r w:rsidR="00E70671" w:rsidRPr="001379EB">
        <w:rPr>
          <w:rFonts w:ascii="Helvetica" w:hAnsi="Helvetica"/>
        </w:rPr>
        <w:t>(</w:t>
      </w:r>
      <w:proofErr w:type="spellStart"/>
      <w:r w:rsidR="00E70671" w:rsidRPr="001379EB">
        <w:rPr>
          <w:rFonts w:ascii="Helvetica" w:hAnsi="Helvetica"/>
        </w:rPr>
        <w:t>Piccolino</w:t>
      </w:r>
      <w:proofErr w:type="spellEnd"/>
      <w:r w:rsidR="00E70671" w:rsidRPr="001379EB">
        <w:rPr>
          <w:rFonts w:ascii="Helvetica" w:hAnsi="Helvetica"/>
        </w:rPr>
        <w:t>, 1998)</w:t>
      </w:r>
      <w:r w:rsidRPr="001379EB">
        <w:rPr>
          <w:rFonts w:ascii="Helvetica" w:hAnsi="Helvetica"/>
        </w:rPr>
        <w:t xml:space="preserve">. Galvani's name survives until today in the verb </w:t>
      </w:r>
      <w:r w:rsidRPr="001379EB">
        <w:rPr>
          <w:rFonts w:ascii="Helvetica" w:hAnsi="Helvetica"/>
          <w:i/>
          <w:iCs/>
        </w:rPr>
        <w:t>galvanize</w:t>
      </w:r>
      <w:r w:rsidRPr="001379EB">
        <w:rPr>
          <w:rFonts w:ascii="Helvetica" w:hAnsi="Helvetica"/>
        </w:rPr>
        <w:t xml:space="preserve"> and still has a place in popular culture through songs such as Galvanize (curiously by The Chemical Brothers).</w:t>
      </w:r>
    </w:p>
    <w:p w14:paraId="5C2B9E56" w14:textId="77777777" w:rsidR="009E6964" w:rsidRPr="001379EB" w:rsidRDefault="009E6964" w:rsidP="001379EB">
      <w:pPr>
        <w:spacing w:after="0" w:line="360" w:lineRule="auto"/>
        <w:rPr>
          <w:rFonts w:ascii="Helvetica" w:hAnsi="Helvetica"/>
        </w:rPr>
      </w:pPr>
    </w:p>
    <w:p w14:paraId="77B1240B" w14:textId="61C0AA3D" w:rsidR="00BE3FE4" w:rsidRPr="001379EB" w:rsidRDefault="00D15CFE" w:rsidP="001379EB">
      <w:pPr>
        <w:pStyle w:val="Heading1"/>
        <w:spacing w:before="0" w:line="360" w:lineRule="auto"/>
      </w:pPr>
      <w:commentRangeStart w:id="32"/>
      <w:r w:rsidRPr="001379EB">
        <w:t>A walk down memory lane</w:t>
      </w:r>
      <w:commentRangeEnd w:id="32"/>
      <w:r w:rsidR="00C8067A">
        <w:rPr>
          <w:rStyle w:val="CommentReference"/>
          <w:rFonts w:asciiTheme="minorHAnsi" w:eastAsiaTheme="minorHAnsi" w:hAnsiTheme="minorHAnsi" w:cstheme="minorBidi"/>
        </w:rPr>
        <w:commentReference w:id="32"/>
      </w:r>
    </w:p>
    <w:p w14:paraId="00516DA5" w14:textId="6D322E49"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We experience the world around us filtered through the lens of our experiences. Without memories we could not hold on to these experiences locking us perpetually in the present. It follows that memories are at the core of what makes us humans.</w:t>
      </w:r>
    </w:p>
    <w:p w14:paraId="4EE80A03" w14:textId="35DED048"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Episodic memor</w:t>
      </w:r>
      <w:r w:rsidRPr="001379EB">
        <w:rPr>
          <w:rFonts w:ascii="Helvetica" w:eastAsia="Times New Roman" w:hAnsi="Helvetica" w:cs="Times New Roman"/>
          <w:kern w:val="0"/>
          <w14:ligatures w14:val="none"/>
        </w:rPr>
        <w:t>y</w:t>
      </w:r>
      <w:ins w:id="33" w:author="Luca Kolibius (PGR)" w:date="2023-01-27T01:28:00Z">
        <w:r w:rsidR="00A23229">
          <w:rPr>
            <w:rFonts w:ascii="Helvetica" w:eastAsia="Times New Roman" w:hAnsi="Helvetica" w:cs="Times New Roman"/>
            <w:kern w:val="0"/>
            <w:lang w:val="en-DE"/>
            <w14:ligatures w14:val="none"/>
          </w:rPr>
          <w:t xml:space="preserve">, a </w:t>
        </w:r>
      </w:ins>
      <w:ins w:id="34" w:author="Luca Kolibius (PGR)" w:date="2023-01-27T01:29:00Z">
        <w:r w:rsidR="00A23229">
          <w:rPr>
            <w:rFonts w:ascii="Helvetica" w:eastAsia="Times New Roman" w:hAnsi="Helvetica" w:cs="Times New Roman"/>
            <w:kern w:val="0"/>
            <w:lang w:val="en-DE"/>
            <w14:ligatures w14:val="none"/>
          </w:rPr>
          <w:t xml:space="preserve">term coined by Endel Tulving in 1972 (xx), </w:t>
        </w:r>
      </w:ins>
      <w:del w:id="35" w:author="Luca Kolibius (PGR)" w:date="2023-01-27T01:29:00Z">
        <w:r w:rsidRPr="00187288" w:rsidDel="00A23229">
          <w:rPr>
            <w:rFonts w:ascii="Helvetica" w:eastAsia="Times New Roman" w:hAnsi="Helvetica" w:cs="Times New Roman"/>
            <w:kern w:val="0"/>
            <w14:ligatures w14:val="none"/>
          </w:rPr>
          <w:delText xml:space="preserve"> </w:delText>
        </w:r>
      </w:del>
      <w:r w:rsidRPr="00187288">
        <w:rPr>
          <w:rFonts w:ascii="Helvetica" w:eastAsia="Times New Roman" w:hAnsi="Helvetica" w:cs="Times New Roman"/>
          <w:kern w:val="0"/>
          <w14:ligatures w14:val="none"/>
        </w:rPr>
        <w:t xml:space="preserve">is the ability to </w:t>
      </w:r>
      <w:r w:rsidRPr="001379EB">
        <w:rPr>
          <w:rFonts w:ascii="Helvetica" w:eastAsia="Times New Roman" w:hAnsi="Helvetica" w:cs="Times New Roman"/>
          <w:kern w:val="0"/>
          <w14:ligatures w14:val="none"/>
        </w:rPr>
        <w:t xml:space="preserve">encode </w:t>
      </w:r>
      <w:r w:rsidRPr="00187288">
        <w:rPr>
          <w:rFonts w:ascii="Helvetica" w:eastAsia="Times New Roman" w:hAnsi="Helvetica" w:cs="Times New Roman"/>
          <w:kern w:val="0"/>
          <w14:ligatures w14:val="none"/>
        </w:rPr>
        <w:t>and later recollect experiences that contain a what, where and when. They are rich in detail, integrating information from multiple modalities, they are encoded automatically, require no repetitions, and can last an entire life</w:t>
      </w:r>
      <w:r w:rsidRPr="001379EB">
        <w:rPr>
          <w:rFonts w:ascii="Helvetica" w:eastAsia="Times New Roman" w:hAnsi="Helvetica" w:cs="Times New Roman"/>
          <w:kern w:val="0"/>
          <w14:ligatures w14:val="none"/>
        </w:rPr>
        <w:t xml:space="preserve"> (</w:t>
      </w:r>
      <w:commentRangeStart w:id="36"/>
      <w:r w:rsidRPr="001379EB">
        <w:rPr>
          <w:rFonts w:ascii="Helvetica" w:eastAsia="Times New Roman" w:hAnsi="Helvetica" w:cs="Times New Roman"/>
          <w:kern w:val="0"/>
          <w14:ligatures w14:val="none"/>
        </w:rPr>
        <w:t>xx</w:t>
      </w:r>
      <w:commentRangeEnd w:id="36"/>
      <w:r w:rsidR="00F22F98">
        <w:rPr>
          <w:rStyle w:val="CommentReference"/>
        </w:rPr>
        <w:commentReference w:id="36"/>
      </w:r>
      <w:r w:rsidRPr="001379EB">
        <w:rPr>
          <w:rFonts w:ascii="Helvetica" w:eastAsia="Times New Roman" w:hAnsi="Helvetica" w:cs="Times New Roman"/>
          <w:kern w:val="0"/>
          <w14:ligatures w14:val="none"/>
        </w:rPr>
        <w:t>)</w:t>
      </w:r>
      <w:r w:rsidRPr="00187288">
        <w:rPr>
          <w:rFonts w:ascii="Helvetica" w:eastAsia="Times New Roman" w:hAnsi="Helvetica" w:cs="Times New Roman"/>
          <w:kern w:val="0"/>
          <w14:ligatures w14:val="none"/>
        </w:rPr>
        <w:t xml:space="preserve">. </w:t>
      </w:r>
      <w:r w:rsidRPr="001379EB">
        <w:rPr>
          <w:rFonts w:ascii="Helvetica" w:eastAsia="Times New Roman" w:hAnsi="Helvetica" w:cs="Times New Roman"/>
          <w:kern w:val="0"/>
          <w14:ligatures w14:val="none"/>
        </w:rPr>
        <w:t>By remembering these episodic memories, it is as if we were mentally transported back to that time, re-experiencing them anew.</w:t>
      </w:r>
    </w:p>
    <w:p w14:paraId="36D50256" w14:textId="52612651" w:rsidR="00D15CFE" w:rsidDel="00CE2D8B" w:rsidRDefault="00D15CFE" w:rsidP="001379EB">
      <w:pPr>
        <w:spacing w:after="0" w:line="360" w:lineRule="auto"/>
        <w:rPr>
          <w:del w:id="37" w:author="Luca Kolibius (PGR)" w:date="2023-01-27T01:43:00Z"/>
          <w:rFonts w:ascii="Helvetica" w:eastAsia="Times New Roman" w:hAnsi="Helvetica" w:cs="Times New Roman"/>
          <w:kern w:val="0"/>
          <w:lang w:val="en-DE"/>
          <w14:ligatures w14:val="none"/>
        </w:rPr>
      </w:pPr>
      <w:r w:rsidRPr="00187288">
        <w:rPr>
          <w:rFonts w:ascii="Helvetica" w:eastAsia="Times New Roman" w:hAnsi="Helvetica" w:cs="Times New Roman"/>
          <w:kern w:val="0"/>
          <w14:ligatures w14:val="none"/>
        </w:rPr>
        <w:t xml:space="preserve">An example for an episodic memory is when I was sitting in a small coffee shop in Sevilla in the company of my loved one. The sun had not yet reached its peak and was pleasantly warm. A mild breeze carried over the smell of freshly brewed coffee and bits of conversations from other patrons. It was a satisfying way to start the day, my body still exhilarated from the workout we just finished. The waiter brought over two coffees. On the way back to the kitchen he hesitated, turned on his heel and walked back to our table. </w:t>
      </w:r>
      <w:commentRangeStart w:id="38"/>
      <w:commentRangeStart w:id="39"/>
      <w:r w:rsidRPr="00187288">
        <w:rPr>
          <w:rFonts w:ascii="Helvetica" w:eastAsia="Times New Roman" w:hAnsi="Helvetica" w:cs="Times New Roman"/>
          <w:kern w:val="0"/>
          <w14:ligatures w14:val="none"/>
        </w:rPr>
        <w:t>"Your PhD thesis was a fantastic read"</w:t>
      </w:r>
      <w:r w:rsidR="00516C4D" w:rsidRPr="001379EB">
        <w:rPr>
          <w:rFonts w:ascii="Helvetica" w:eastAsia="Times New Roman" w:hAnsi="Helvetica" w:cs="Times New Roman"/>
          <w:kern w:val="0"/>
          <w14:ligatures w14:val="none"/>
        </w:rPr>
        <w:t>,</w:t>
      </w:r>
      <w:r w:rsidRPr="00187288">
        <w:rPr>
          <w:rFonts w:ascii="Helvetica" w:eastAsia="Times New Roman" w:hAnsi="Helvetica" w:cs="Times New Roman"/>
          <w:kern w:val="0"/>
          <w14:ligatures w14:val="none"/>
        </w:rPr>
        <w:t xml:space="preserve"> he said with a slight Spanish accent, adding "but why was your example for episodic memories so long?".</w:t>
      </w:r>
      <w:commentRangeEnd w:id="38"/>
      <w:r w:rsidR="00CB53FD">
        <w:rPr>
          <w:rStyle w:val="CommentReference"/>
        </w:rPr>
        <w:commentReference w:id="38"/>
      </w:r>
      <w:commentRangeEnd w:id="39"/>
      <w:r w:rsidR="00CE2D8B">
        <w:rPr>
          <w:rStyle w:val="CommentReference"/>
        </w:rPr>
        <w:commentReference w:id="39"/>
      </w:r>
      <w:ins w:id="40" w:author="Luca Kolibius (PGR)" w:date="2023-01-27T01:43:00Z">
        <w:r w:rsidR="00CE2D8B">
          <w:rPr>
            <w:rFonts w:ascii="Helvetica" w:eastAsia="Times New Roman" w:hAnsi="Helvetica" w:cs="Times New Roman"/>
            <w:kern w:val="0"/>
            <w:lang w:val="en-DE"/>
            <w14:ligatures w14:val="none"/>
          </w:rPr>
          <w:t xml:space="preserve"> </w:t>
        </w:r>
      </w:ins>
    </w:p>
    <w:p w14:paraId="7407E51D" w14:textId="77777777" w:rsidR="00CE2D8B" w:rsidRPr="00CE2D8B" w:rsidRDefault="00CE2D8B" w:rsidP="001379EB">
      <w:pPr>
        <w:spacing w:after="0" w:line="360" w:lineRule="auto"/>
        <w:rPr>
          <w:ins w:id="41" w:author="Luca Kolibius (PGR)" w:date="2023-01-27T01:43:00Z"/>
          <w:rFonts w:ascii="Helvetica" w:eastAsia="Times New Roman" w:hAnsi="Helvetica" w:cs="Times New Roman"/>
          <w:kern w:val="0"/>
          <w:lang w:val="en-DE"/>
          <w14:ligatures w14:val="none"/>
          <w:rPrChange w:id="42" w:author="Luca Kolibius (PGR)" w:date="2023-01-27T01:43:00Z">
            <w:rPr>
              <w:ins w:id="43" w:author="Luca Kolibius (PGR)" w:date="2023-01-27T01:43:00Z"/>
              <w:rFonts w:ascii="Helvetica" w:eastAsia="Times New Roman" w:hAnsi="Helvetica" w:cs="Times New Roman"/>
              <w:kern w:val="0"/>
              <w14:ligatures w14:val="none"/>
            </w:rPr>
          </w:rPrChange>
        </w:rPr>
      </w:pPr>
    </w:p>
    <w:p w14:paraId="24C77F07" w14:textId="69B605BB" w:rsidR="00D15CFE" w:rsidRPr="00187288" w:rsidDel="00CE2D8B" w:rsidRDefault="00D15CFE" w:rsidP="001379EB">
      <w:pPr>
        <w:spacing w:after="0" w:line="360" w:lineRule="auto"/>
        <w:rPr>
          <w:del w:id="44" w:author="Luca Kolibius (PGR)" w:date="2023-01-27T01:43:00Z"/>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Semantic memories on the other hand refer to factual knowledge and understanding of concepts (such as knowing that the very real coffee shop in the above story was called "La Nueva Peseta"</w:t>
      </w:r>
      <w:r w:rsidRPr="001379EB">
        <w:rPr>
          <w:rFonts w:ascii="Helvetica" w:eastAsia="Times New Roman" w:hAnsi="Helvetica" w:cs="Times New Roman"/>
          <w:kern w:val="0"/>
          <w14:ligatures w14:val="none"/>
        </w:rPr>
        <w:t>; xx</w:t>
      </w:r>
      <w:r w:rsidRPr="00187288">
        <w:rPr>
          <w:rFonts w:ascii="Helvetica" w:eastAsia="Times New Roman" w:hAnsi="Helvetica" w:cs="Times New Roman"/>
          <w:kern w:val="0"/>
          <w14:ligatures w14:val="none"/>
        </w:rPr>
        <w:t xml:space="preserve">). </w:t>
      </w:r>
      <w:ins w:id="45" w:author="Luca Kolibius (PGR)" w:date="2023-01-27T01:42:00Z">
        <w:r w:rsidR="00CE2D8B" w:rsidRPr="00CE2D8B">
          <w:rPr>
            <w:rFonts w:ascii="Helvetica" w:eastAsia="Times New Roman" w:hAnsi="Helvetica" w:cs="Times New Roman"/>
            <w:kern w:val="0"/>
            <w14:ligatures w14:val="none"/>
          </w:rPr>
          <w:t xml:space="preserve">Together with episodic memories they belong to the subgroup of declarative memories (xx). Declarative memories, sometimes also called explicit </w:t>
        </w:r>
        <w:r w:rsidR="00CE2D8B" w:rsidRPr="00CE2D8B">
          <w:rPr>
            <w:rFonts w:ascii="Helvetica" w:eastAsia="Times New Roman" w:hAnsi="Helvetica" w:cs="Times New Roman"/>
            <w:kern w:val="0"/>
            <w14:ligatures w14:val="none"/>
          </w:rPr>
          <w:lastRenderedPageBreak/>
          <w:t>memories, can be expressed (i.e., declared) overtly and form the basis for con</w:t>
        </w:r>
        <w:r w:rsidR="00CE2D8B">
          <w:rPr>
            <w:rFonts w:ascii="Helvetica" w:eastAsia="Times New Roman" w:hAnsi="Helvetica" w:cs="Times New Roman"/>
            <w:kern w:val="0"/>
            <w:lang w:val="en-DE"/>
            <w14:ligatures w14:val="none"/>
          </w:rPr>
          <w:t>s</w:t>
        </w:r>
        <w:proofErr w:type="spellStart"/>
        <w:r w:rsidR="00CE2D8B" w:rsidRPr="00CE2D8B">
          <w:rPr>
            <w:rFonts w:ascii="Helvetica" w:eastAsia="Times New Roman" w:hAnsi="Helvetica" w:cs="Times New Roman"/>
            <w:kern w:val="0"/>
            <w14:ligatures w14:val="none"/>
          </w:rPr>
          <w:t>cious</w:t>
        </w:r>
        <w:proofErr w:type="spellEnd"/>
        <w:r w:rsidR="00CE2D8B" w:rsidRPr="00CE2D8B">
          <w:rPr>
            <w:rFonts w:ascii="Helvetica" w:eastAsia="Times New Roman" w:hAnsi="Helvetica" w:cs="Times New Roman"/>
            <w:kern w:val="0"/>
            <w14:ligatures w14:val="none"/>
          </w:rPr>
          <w:t xml:space="preserve"> recollection (Cohen and Squire, 1980; Squire, 1992).</w:t>
        </w:r>
        <w:r w:rsidR="00CE2D8B" w:rsidRPr="00CE2D8B" w:rsidDel="00CE2D8B">
          <w:rPr>
            <w:rFonts w:ascii="Helvetica" w:eastAsia="Times New Roman" w:hAnsi="Helvetica" w:cs="Times New Roman"/>
            <w:kern w:val="0"/>
            <w14:ligatures w14:val="none"/>
          </w:rPr>
          <w:t xml:space="preserve"> </w:t>
        </w:r>
      </w:ins>
      <w:del w:id="46" w:author="Luca Kolibius (PGR)" w:date="2023-01-27T01:42:00Z">
        <w:r w:rsidRPr="00187288" w:rsidDel="00CE2D8B">
          <w:rPr>
            <w:rFonts w:ascii="Helvetica" w:eastAsia="Times New Roman" w:hAnsi="Helvetica" w:cs="Times New Roman"/>
            <w:kern w:val="0"/>
            <w14:ligatures w14:val="none"/>
          </w:rPr>
          <w:delText>Together with episodic memories they belong to the subgroup of declarative memories</w:delText>
        </w:r>
        <w:r w:rsidRPr="001379EB" w:rsidDel="00CE2D8B">
          <w:rPr>
            <w:rFonts w:ascii="Helvetica" w:eastAsia="Times New Roman" w:hAnsi="Helvetica" w:cs="Times New Roman"/>
            <w:kern w:val="0"/>
            <w14:ligatures w14:val="none"/>
          </w:rPr>
          <w:delText xml:space="preserve"> (xx)</w:delText>
        </w:r>
        <w:r w:rsidRPr="00187288" w:rsidDel="00CE2D8B">
          <w:rPr>
            <w:rFonts w:ascii="Helvetica" w:eastAsia="Times New Roman" w:hAnsi="Helvetica" w:cs="Times New Roman"/>
            <w:kern w:val="0"/>
            <w14:ligatures w14:val="none"/>
          </w:rPr>
          <w:delText xml:space="preserve">. </w:delText>
        </w:r>
        <w:r w:rsidRPr="00187288" w:rsidDel="00CE2D8B">
          <w:rPr>
            <w:rFonts w:ascii="Helvetica" w:eastAsia="Times New Roman" w:hAnsi="Helvetica" w:cs="Times New Roman"/>
            <w:strike/>
            <w:kern w:val="0"/>
            <w14:ligatures w14:val="none"/>
          </w:rPr>
          <w:delText>Sometimes declarative memories are termed explicit memory because they require explicit perception</w:delText>
        </w:r>
        <w:r w:rsidRPr="001379EB" w:rsidDel="00CE2D8B">
          <w:rPr>
            <w:rFonts w:ascii="Helvetica" w:eastAsia="Times New Roman" w:hAnsi="Helvetica" w:cs="Times New Roman"/>
            <w:strike/>
            <w:kern w:val="0"/>
            <w14:ligatures w14:val="none"/>
          </w:rPr>
          <w:delText xml:space="preserve"> </w:delText>
        </w:r>
        <w:r w:rsidRPr="00187288" w:rsidDel="00CE2D8B">
          <w:rPr>
            <w:rFonts w:ascii="Helvetica" w:eastAsia="Times New Roman" w:hAnsi="Helvetica" w:cs="Times New Roman"/>
            <w:strike/>
            <w:kern w:val="0"/>
            <w14:ligatures w14:val="none"/>
          </w:rPr>
          <w:delText>(??</w:delText>
        </w:r>
        <w:r w:rsidRPr="001379EB" w:rsidDel="00CE2D8B">
          <w:rPr>
            <w:rFonts w:ascii="Helvetica" w:eastAsia="Times New Roman" w:hAnsi="Helvetica" w:cs="Times New Roman"/>
            <w:strike/>
            <w:kern w:val="0"/>
            <w14:ligatures w14:val="none"/>
          </w:rPr>
          <w:delText xml:space="preserve"> xx</w:delText>
        </w:r>
        <w:r w:rsidRPr="00187288" w:rsidDel="00CE2D8B">
          <w:rPr>
            <w:rFonts w:ascii="Helvetica" w:eastAsia="Times New Roman" w:hAnsi="Helvetica" w:cs="Times New Roman"/>
            <w:strike/>
            <w:kern w:val="0"/>
            <w14:ligatures w14:val="none"/>
          </w:rPr>
          <w:delText>).</w:delText>
        </w:r>
      </w:del>
    </w:p>
    <w:p w14:paraId="1460E498" w14:textId="05276CB7" w:rsidR="00D15CFE" w:rsidDel="00CE2D8B" w:rsidRDefault="001064F3" w:rsidP="001379EB">
      <w:pPr>
        <w:spacing w:after="0" w:line="360" w:lineRule="auto"/>
        <w:rPr>
          <w:del w:id="47" w:author="Luca Kolibius (PGR)" w:date="2023-01-26T21:49:00Z"/>
          <w:rFonts w:ascii="Helvetica" w:eastAsia="Times New Roman" w:hAnsi="Helvetica" w:cs="Times New Roman"/>
          <w:kern w:val="0"/>
          <w:lang w:val="en-DE"/>
          <w14:ligatures w14:val="none"/>
        </w:rPr>
      </w:pPr>
      <w:proofErr w:type="gramStart"/>
      <w:ins w:id="48" w:author="Luca Kolibius (PGR)" w:date="2023-01-26T21:49:00Z">
        <w:r w:rsidRPr="001064F3">
          <w:rPr>
            <w:rFonts w:ascii="Helvetica" w:eastAsia="Times New Roman" w:hAnsi="Helvetica" w:cs="Times New Roman"/>
            <w:kern w:val="0"/>
            <w14:ligatures w14:val="none"/>
          </w:rPr>
          <w:t>In reality the</w:t>
        </w:r>
        <w:proofErr w:type="gramEnd"/>
        <w:r w:rsidRPr="001064F3">
          <w:rPr>
            <w:rFonts w:ascii="Helvetica" w:eastAsia="Times New Roman" w:hAnsi="Helvetica" w:cs="Times New Roman"/>
            <w:kern w:val="0"/>
            <w14:ligatures w14:val="none"/>
          </w:rPr>
          <w:t xml:space="preserve"> line separating </w:t>
        </w:r>
      </w:ins>
      <w:ins w:id="49" w:author="Luca Kolibius (PGR)" w:date="2023-01-27T01:31:00Z">
        <w:r w:rsidR="00A23229">
          <w:rPr>
            <w:rFonts w:ascii="Helvetica" w:eastAsia="Times New Roman" w:hAnsi="Helvetica" w:cs="Times New Roman"/>
            <w:kern w:val="0"/>
            <w:lang w:val="en-DE"/>
            <w14:ligatures w14:val="none"/>
          </w:rPr>
          <w:t>s</w:t>
        </w:r>
        <w:proofErr w:type="spellStart"/>
        <w:r w:rsidR="00A23229" w:rsidRPr="001064F3">
          <w:rPr>
            <w:rFonts w:ascii="Helvetica" w:eastAsia="Times New Roman" w:hAnsi="Helvetica" w:cs="Times New Roman"/>
            <w:kern w:val="0"/>
            <w14:ligatures w14:val="none"/>
          </w:rPr>
          <w:t>emantic</w:t>
        </w:r>
        <w:proofErr w:type="spellEnd"/>
        <w:r w:rsidR="00A23229" w:rsidRPr="001064F3">
          <w:rPr>
            <w:rFonts w:ascii="Helvetica" w:eastAsia="Times New Roman" w:hAnsi="Helvetica" w:cs="Times New Roman"/>
            <w:kern w:val="0"/>
            <w14:ligatures w14:val="none"/>
          </w:rPr>
          <w:t xml:space="preserve"> and episodic memories </w:t>
        </w:r>
      </w:ins>
      <w:ins w:id="50" w:author="Luca Kolibius (PGR)" w:date="2023-01-26T21:49:00Z">
        <w:r w:rsidRPr="001064F3">
          <w:rPr>
            <w:rFonts w:ascii="Helvetica" w:eastAsia="Times New Roman" w:hAnsi="Helvetica" w:cs="Times New Roman"/>
            <w:kern w:val="0"/>
            <w14:ligatures w14:val="none"/>
          </w:rPr>
          <w:t>can get blurry. For example, if you were asked how old you were when you received your childhood pet, the retrieved memory would have semantic (your age) and episodic aspects (the experience itself).</w:t>
        </w:r>
      </w:ins>
      <w:ins w:id="51" w:author="Luca Kolibius (PGR)" w:date="2023-01-26T21:50:00Z">
        <w:r>
          <w:rPr>
            <w:rFonts w:ascii="Helvetica" w:eastAsia="Times New Roman" w:hAnsi="Helvetica" w:cs="Times New Roman"/>
            <w:kern w:val="0"/>
            <w:lang w:val="en-DE"/>
            <w14:ligatures w14:val="none"/>
          </w:rPr>
          <w:t xml:space="preserve"> </w:t>
        </w:r>
      </w:ins>
      <w:commentRangeStart w:id="52"/>
      <w:commentRangeStart w:id="53"/>
      <w:del w:id="54" w:author="Luca Kolibius (PGR)" w:date="2023-01-26T21:49:00Z">
        <w:r w:rsidR="00D15CFE" w:rsidRPr="00187288" w:rsidDel="001064F3">
          <w:rPr>
            <w:rFonts w:ascii="Helvetica" w:eastAsia="Times New Roman" w:hAnsi="Helvetica" w:cs="Times New Roman"/>
            <w:kern w:val="0"/>
            <w14:ligatures w14:val="none"/>
          </w:rPr>
          <w:delText>Semantic and episodic memories are usually treated as different subcategories of declarative memories. In reality the line separating the two can get blurry. For example</w:delText>
        </w:r>
        <w:r w:rsidR="00D15CFE" w:rsidRPr="001379EB" w:rsidDel="001064F3">
          <w:rPr>
            <w:rFonts w:ascii="Helvetica" w:eastAsia="Times New Roman" w:hAnsi="Helvetica" w:cs="Times New Roman"/>
            <w:kern w:val="0"/>
            <w14:ligatures w14:val="none"/>
          </w:rPr>
          <w:delText xml:space="preserve"> (xx).</w:delText>
        </w:r>
        <w:commentRangeEnd w:id="52"/>
        <w:r w:rsidR="00C51103" w:rsidRPr="001379EB" w:rsidDel="001064F3">
          <w:rPr>
            <w:rStyle w:val="CommentReference"/>
            <w:rFonts w:ascii="Helvetica" w:hAnsi="Helvetica"/>
            <w:sz w:val="22"/>
            <w:szCs w:val="22"/>
          </w:rPr>
          <w:commentReference w:id="52"/>
        </w:r>
        <w:commentRangeEnd w:id="53"/>
        <w:r w:rsidR="007430B5" w:rsidDel="001064F3">
          <w:rPr>
            <w:rStyle w:val="CommentReference"/>
          </w:rPr>
          <w:commentReference w:id="53"/>
        </w:r>
      </w:del>
    </w:p>
    <w:p w14:paraId="54825849" w14:textId="77777777" w:rsidR="00CE2D8B" w:rsidRPr="00187288" w:rsidRDefault="00CE2D8B" w:rsidP="001379EB">
      <w:pPr>
        <w:spacing w:after="0" w:line="360" w:lineRule="auto"/>
        <w:rPr>
          <w:ins w:id="55" w:author="Luca Kolibius (PGR)" w:date="2023-01-27T01:43:00Z"/>
          <w:rFonts w:ascii="Helvetica" w:eastAsia="Times New Roman" w:hAnsi="Helvetica" w:cs="Times New Roman"/>
          <w:kern w:val="0"/>
          <w14:ligatures w14:val="none"/>
        </w:rPr>
      </w:pPr>
    </w:p>
    <w:p w14:paraId="642E65C5" w14:textId="608AB17A" w:rsidR="00D15CFE" w:rsidRPr="00187288" w:rsidRDefault="00D15CFE" w:rsidP="001379EB">
      <w:pPr>
        <w:spacing w:after="0" w:line="360" w:lineRule="auto"/>
        <w:rPr>
          <w:rFonts w:ascii="Helvetica" w:eastAsia="Times New Roman" w:hAnsi="Helvetica" w:cs="Times New Roman"/>
          <w:kern w:val="0"/>
          <w14:ligatures w14:val="none"/>
        </w:rPr>
      </w:pPr>
      <w:r w:rsidRPr="00187288">
        <w:rPr>
          <w:rFonts w:ascii="Helvetica" w:eastAsia="Times New Roman" w:hAnsi="Helvetica" w:cs="Times New Roman"/>
          <w:kern w:val="0"/>
          <w14:ligatures w14:val="none"/>
        </w:rPr>
        <w:t>Declarative memories can in turn be distinguished from non-declarative memories</w:t>
      </w:r>
      <w:r w:rsidRPr="001379EB">
        <w:rPr>
          <w:rFonts w:ascii="Helvetica" w:eastAsia="Times New Roman" w:hAnsi="Helvetica" w:cs="Times New Roman"/>
          <w:kern w:val="0"/>
          <w14:ligatures w14:val="none"/>
        </w:rPr>
        <w:t xml:space="preserve"> (xx)</w:t>
      </w:r>
      <w:r w:rsidRPr="00187288">
        <w:rPr>
          <w:rFonts w:ascii="Helvetica" w:eastAsia="Times New Roman" w:hAnsi="Helvetica" w:cs="Times New Roman"/>
          <w:kern w:val="0"/>
          <w14:ligatures w14:val="none"/>
        </w:rPr>
        <w:t>. This category contains procedural memory (e.g., knowing how to make a coffee) and priming, which refers to the phenomena that exposure to a stimulus influences the behaviour or response to a later stimulus (e.g., judging someone’s character as "warmer" after holding a warm coffee; 10.1126/science.1162548). These memories do not require conscious perception which is why they are also referred to as implicit memories.</w:t>
      </w:r>
    </w:p>
    <w:p w14:paraId="5B17D2F2" w14:textId="6D71C0AA" w:rsidR="00D15CFE" w:rsidRPr="001379EB" w:rsidRDefault="00D15CFE" w:rsidP="001379EB">
      <w:pPr>
        <w:spacing w:after="0" w:line="360" w:lineRule="auto"/>
        <w:rPr>
          <w:rFonts w:ascii="Helvetica" w:eastAsia="Times New Roman" w:hAnsi="Helvetica" w:cs="Times New Roman"/>
          <w:kern w:val="0"/>
          <w14:ligatures w14:val="none"/>
        </w:rPr>
      </w:pPr>
    </w:p>
    <w:p w14:paraId="23CCFE28" w14:textId="02666499" w:rsidR="00D15CFE" w:rsidRPr="001379EB" w:rsidRDefault="0080621E" w:rsidP="001379EB">
      <w:pPr>
        <w:pStyle w:val="Heading1"/>
        <w:spacing w:before="0" w:line="360" w:lineRule="auto"/>
      </w:pPr>
      <w:commentRangeStart w:id="56"/>
      <w:commentRangeStart w:id="57"/>
      <w:r w:rsidRPr="001379EB">
        <w:t>Intracranial EEG (</w:t>
      </w:r>
      <w:proofErr w:type="spellStart"/>
      <w:r w:rsidRPr="001379EB">
        <w:t>iEEG</w:t>
      </w:r>
      <w:proofErr w:type="spellEnd"/>
      <w:r w:rsidRPr="001379EB">
        <w:t>) and epilep</w:t>
      </w:r>
      <w:r w:rsidR="001379EB">
        <w:t>s</w:t>
      </w:r>
      <w:r w:rsidRPr="001379EB">
        <w:t>y</w:t>
      </w:r>
      <w:commentRangeEnd w:id="56"/>
      <w:r w:rsidR="007E3871">
        <w:rPr>
          <w:rStyle w:val="CommentReference"/>
          <w:rFonts w:asciiTheme="minorHAnsi" w:eastAsiaTheme="minorHAnsi" w:hAnsiTheme="minorHAnsi" w:cstheme="minorBidi"/>
        </w:rPr>
        <w:commentReference w:id="56"/>
      </w:r>
      <w:commentRangeEnd w:id="57"/>
      <w:r w:rsidR="003F61D9">
        <w:rPr>
          <w:rStyle w:val="CommentReference"/>
          <w:rFonts w:asciiTheme="minorHAnsi" w:eastAsiaTheme="minorHAnsi" w:hAnsiTheme="minorHAnsi" w:cstheme="minorBidi"/>
        </w:rPr>
        <w:commentReference w:id="57"/>
      </w:r>
    </w:p>
    <w:p w14:paraId="76306935" w14:textId="77777777" w:rsidR="009778FB" w:rsidRDefault="004841C5" w:rsidP="009778FB">
      <w:pPr>
        <w:spacing w:after="0" w:line="360" w:lineRule="auto"/>
        <w:rPr>
          <w:moveTo w:id="58" w:author="Luca Kolibius (PGR)" w:date="2023-01-27T00:22:00Z"/>
          <w:rFonts w:ascii="Times New Roman" w:hAnsi="Times New Roman" w:cs="Times New Roman"/>
          <w:sz w:val="24"/>
          <w:szCs w:val="24"/>
        </w:rPr>
      </w:pPr>
      <w:moveFromRangeStart w:id="59" w:author="Luca Kolibius (PGR)" w:date="2023-01-27T00:22:00Z" w:name="move125671342"/>
      <w:moveFrom w:id="60" w:author="Luca Kolibius (PGR)" w:date="2023-01-27T00:22:00Z">
        <w:r w:rsidRPr="00594A88" w:rsidDel="009778FB">
          <w:rPr>
            <w:rFonts w:ascii="Times New Roman" w:hAnsi="Times New Roman" w:cs="Times New Roman"/>
            <w:sz w:val="24"/>
            <w:szCs w:val="24"/>
            <w:rPrChange w:id="61" w:author="Luca Kolibius (PGR)" w:date="2023-01-27T00:15:00Z">
              <w:rPr>
                <w:rFonts w:ascii="Helvetica" w:hAnsi="Helvetica" w:cstheme="minorHAnsi"/>
              </w:rPr>
            </w:rPrChange>
          </w:rPr>
          <w:t xml:space="preserve">Roughly 1% of the population </w:t>
        </w:r>
        <w:commentRangeStart w:id="62"/>
        <w:commentRangeStart w:id="63"/>
        <w:r w:rsidRPr="00594A88" w:rsidDel="009778FB">
          <w:rPr>
            <w:rFonts w:ascii="Times New Roman" w:hAnsi="Times New Roman" w:cs="Times New Roman"/>
            <w:sz w:val="24"/>
            <w:szCs w:val="24"/>
            <w:rPrChange w:id="64" w:author="Luca Kolibius (PGR)" w:date="2023-01-27T00:15:00Z">
              <w:rPr>
                <w:rFonts w:ascii="Helvetica" w:hAnsi="Helvetica" w:cstheme="minorHAnsi"/>
              </w:rPr>
            </w:rPrChange>
          </w:rPr>
          <w:t xml:space="preserve">suffers </w:t>
        </w:r>
        <w:commentRangeEnd w:id="62"/>
        <w:r w:rsidR="009E5373" w:rsidRPr="00594A88" w:rsidDel="009778FB">
          <w:rPr>
            <w:rStyle w:val="CommentReference"/>
            <w:rFonts w:ascii="Times New Roman" w:hAnsi="Times New Roman" w:cs="Times New Roman"/>
            <w:sz w:val="24"/>
            <w:szCs w:val="24"/>
            <w:rPrChange w:id="65" w:author="Luca Kolibius (PGR)" w:date="2023-01-27T00:15:00Z">
              <w:rPr>
                <w:rStyle w:val="CommentReference"/>
              </w:rPr>
            </w:rPrChange>
          </w:rPr>
          <w:commentReference w:id="62"/>
        </w:r>
        <w:commentRangeEnd w:id="63"/>
        <w:r w:rsidR="00C51797" w:rsidRPr="00594A88" w:rsidDel="009778FB">
          <w:rPr>
            <w:rStyle w:val="CommentReference"/>
            <w:rFonts w:ascii="Times New Roman" w:hAnsi="Times New Roman" w:cs="Times New Roman"/>
            <w:sz w:val="24"/>
            <w:szCs w:val="24"/>
            <w:rPrChange w:id="66" w:author="Luca Kolibius (PGR)" w:date="2023-01-27T00:15:00Z">
              <w:rPr>
                <w:rStyle w:val="CommentReference"/>
              </w:rPr>
            </w:rPrChange>
          </w:rPr>
          <w:commentReference w:id="63"/>
        </w:r>
        <w:r w:rsidRPr="00594A88" w:rsidDel="009778FB">
          <w:rPr>
            <w:rFonts w:ascii="Times New Roman" w:hAnsi="Times New Roman" w:cs="Times New Roman"/>
            <w:sz w:val="24"/>
            <w:szCs w:val="24"/>
            <w:rPrChange w:id="67" w:author="Luca Kolibius (PGR)" w:date="2023-01-27T00:15:00Z">
              <w:rPr>
                <w:rFonts w:ascii="Helvetica" w:hAnsi="Helvetica" w:cstheme="minorHAnsi"/>
              </w:rPr>
            </w:rPrChange>
          </w:rPr>
          <w:t xml:space="preserve">from epilepsy, and in one-third of these cases treatment and medication provide no remedy from seizures [Kwan, 2011; n Engl J med]. If the seizure onset is focal, i.e., spatially confined it is sometimes possible to resect the epileptic tissue which effectively cures the patient [engel 1996, n engl j med j]. </w:t>
        </w:r>
      </w:moveFrom>
      <w:moveFromRangeEnd w:id="59"/>
      <w:moveToRangeStart w:id="68" w:author="Luca Kolibius (PGR)" w:date="2023-01-27T00:22:00Z" w:name="move125671342"/>
      <w:moveTo w:id="69" w:author="Luca Kolibius (PGR)" w:date="2023-01-27T00:22:00Z">
        <w:r w:rsidR="009778FB" w:rsidRPr="00D87195">
          <w:rPr>
            <w:rFonts w:ascii="Times New Roman" w:hAnsi="Times New Roman" w:cs="Times New Roman"/>
            <w:sz w:val="24"/>
            <w:szCs w:val="24"/>
          </w:rPr>
          <w:t xml:space="preserve">Roughly 1% of the population </w:t>
        </w:r>
        <w:commentRangeStart w:id="70"/>
        <w:commentRangeStart w:id="71"/>
        <w:r w:rsidR="009778FB" w:rsidRPr="00D87195">
          <w:rPr>
            <w:rFonts w:ascii="Times New Roman" w:hAnsi="Times New Roman" w:cs="Times New Roman"/>
            <w:sz w:val="24"/>
            <w:szCs w:val="24"/>
          </w:rPr>
          <w:t xml:space="preserve">suffers </w:t>
        </w:r>
        <w:commentRangeEnd w:id="70"/>
        <w:r w:rsidR="009778FB" w:rsidRPr="00D87195">
          <w:rPr>
            <w:rStyle w:val="CommentReference"/>
            <w:rFonts w:ascii="Times New Roman" w:hAnsi="Times New Roman" w:cs="Times New Roman"/>
            <w:sz w:val="24"/>
            <w:szCs w:val="24"/>
          </w:rPr>
          <w:commentReference w:id="70"/>
        </w:r>
        <w:commentRangeEnd w:id="71"/>
        <w:r w:rsidR="009778FB" w:rsidRPr="00D87195">
          <w:rPr>
            <w:rStyle w:val="CommentReference"/>
            <w:rFonts w:ascii="Times New Roman" w:hAnsi="Times New Roman" w:cs="Times New Roman"/>
            <w:sz w:val="24"/>
            <w:szCs w:val="24"/>
          </w:rPr>
          <w:commentReference w:id="71"/>
        </w:r>
        <w:r w:rsidR="009778FB" w:rsidRPr="00D87195">
          <w:rPr>
            <w:rFonts w:ascii="Times New Roman" w:hAnsi="Times New Roman" w:cs="Times New Roman"/>
            <w:sz w:val="24"/>
            <w:szCs w:val="24"/>
          </w:rPr>
          <w:t xml:space="preserve">from epilepsy, and in one-third of these cases treatment and medication provide no remedy from seizures [Kwan, 2011; n </w:t>
        </w:r>
        <w:proofErr w:type="spellStart"/>
        <w:r w:rsidR="009778FB" w:rsidRPr="00D87195">
          <w:rPr>
            <w:rFonts w:ascii="Times New Roman" w:hAnsi="Times New Roman" w:cs="Times New Roman"/>
            <w:sz w:val="24"/>
            <w:szCs w:val="24"/>
          </w:rPr>
          <w:t>Engl</w:t>
        </w:r>
        <w:proofErr w:type="spellEnd"/>
        <w:r w:rsidR="009778FB" w:rsidRPr="00D87195">
          <w:rPr>
            <w:rFonts w:ascii="Times New Roman" w:hAnsi="Times New Roman" w:cs="Times New Roman"/>
            <w:sz w:val="24"/>
            <w:szCs w:val="24"/>
          </w:rPr>
          <w:t xml:space="preserve"> J med]. If the seizure onset is focal, i.e., spatially confined it is sometimes possible to </w:t>
        </w:r>
        <w:proofErr w:type="spellStart"/>
        <w:r w:rsidR="009778FB" w:rsidRPr="00D87195">
          <w:rPr>
            <w:rFonts w:ascii="Times New Roman" w:hAnsi="Times New Roman" w:cs="Times New Roman"/>
            <w:sz w:val="24"/>
            <w:szCs w:val="24"/>
          </w:rPr>
          <w:t>resect</w:t>
        </w:r>
        <w:proofErr w:type="spellEnd"/>
        <w:r w:rsidR="009778FB" w:rsidRPr="00D87195">
          <w:rPr>
            <w:rFonts w:ascii="Times New Roman" w:hAnsi="Times New Roman" w:cs="Times New Roman"/>
            <w:sz w:val="24"/>
            <w:szCs w:val="24"/>
          </w:rPr>
          <w:t xml:space="preserve"> the epileptic tissue which effectively cures the patient [</w:t>
        </w:r>
        <w:proofErr w:type="spellStart"/>
        <w:r w:rsidR="009778FB" w:rsidRPr="00D87195">
          <w:rPr>
            <w:rFonts w:ascii="Times New Roman" w:hAnsi="Times New Roman" w:cs="Times New Roman"/>
            <w:sz w:val="24"/>
            <w:szCs w:val="24"/>
          </w:rPr>
          <w:t>engel</w:t>
        </w:r>
        <w:proofErr w:type="spellEnd"/>
        <w:r w:rsidR="009778FB" w:rsidRPr="00D87195">
          <w:rPr>
            <w:rFonts w:ascii="Times New Roman" w:hAnsi="Times New Roman" w:cs="Times New Roman"/>
            <w:sz w:val="24"/>
            <w:szCs w:val="24"/>
          </w:rPr>
          <w:t xml:space="preserve"> 1996, n </w:t>
        </w:r>
        <w:proofErr w:type="spellStart"/>
        <w:r w:rsidR="009778FB" w:rsidRPr="00D87195">
          <w:rPr>
            <w:rFonts w:ascii="Times New Roman" w:hAnsi="Times New Roman" w:cs="Times New Roman"/>
            <w:sz w:val="24"/>
            <w:szCs w:val="24"/>
          </w:rPr>
          <w:t>engl</w:t>
        </w:r>
        <w:proofErr w:type="spellEnd"/>
        <w:r w:rsidR="009778FB" w:rsidRPr="00D87195">
          <w:rPr>
            <w:rFonts w:ascii="Times New Roman" w:hAnsi="Times New Roman" w:cs="Times New Roman"/>
            <w:sz w:val="24"/>
            <w:szCs w:val="24"/>
          </w:rPr>
          <w:t xml:space="preserve"> j med j]. </w:t>
        </w:r>
      </w:moveTo>
    </w:p>
    <w:moveToRangeEnd w:id="68"/>
    <w:p w14:paraId="69BA453E" w14:textId="3A40FA6F" w:rsidR="00594A88" w:rsidRDefault="00594A88" w:rsidP="001379EB">
      <w:pPr>
        <w:spacing w:after="0" w:line="360" w:lineRule="auto"/>
        <w:rPr>
          <w:ins w:id="72" w:author="Luca Kolibius (PGR)" w:date="2023-01-27T00:16:00Z"/>
          <w:rFonts w:ascii="Times New Roman" w:hAnsi="Times New Roman" w:cs="Times New Roman"/>
          <w:sz w:val="24"/>
          <w:szCs w:val="24"/>
        </w:rPr>
      </w:pPr>
    </w:p>
    <w:p w14:paraId="5627B78C" w14:textId="77777777" w:rsidR="009778FB" w:rsidRDefault="00594A88" w:rsidP="001379EB">
      <w:pPr>
        <w:spacing w:after="0" w:line="360" w:lineRule="auto"/>
        <w:rPr>
          <w:ins w:id="73" w:author="Luca Kolibius (PGR)" w:date="2023-01-27T00:22:00Z"/>
          <w:rFonts w:ascii="Times New Roman" w:eastAsia="Times New Roman" w:hAnsi="Times New Roman" w:cs="Times New Roman"/>
          <w:kern w:val="0"/>
          <w:sz w:val="24"/>
          <w:szCs w:val="24"/>
          <w14:ligatures w14:val="none"/>
        </w:rPr>
      </w:pPr>
      <w:moveToRangeStart w:id="74" w:author="Luca Kolibius (PGR)" w:date="2023-01-27T00:16:00Z" w:name="move125671032"/>
      <w:moveTo w:id="75" w:author="Luca Kolibius (PGR)" w:date="2023-01-27T00:16:00Z">
        <w:r w:rsidRPr="00D87195">
          <w:rPr>
            <w:rFonts w:ascii="Times New Roman" w:eastAsia="Times New Roman" w:hAnsi="Times New Roman" w:cs="Times New Roman"/>
            <w:kern w:val="0"/>
            <w:sz w:val="24"/>
            <w:szCs w:val="24"/>
            <w14:ligatures w14:val="none"/>
          </w:rPr>
          <w:t xml:space="preserve">Ward and Thomas (1955) were the first to successfully record human single neurons. They did so in the posterior temporal lobe using glass micropipettes while surgeons tried to localize the epileptic focus and repair a bone defect in the patient’s skull. </w:t>
        </w:r>
      </w:moveTo>
      <w:moveToRangeEnd w:id="74"/>
    </w:p>
    <w:p w14:paraId="1E38E4CB" w14:textId="77777777" w:rsidR="009778FB" w:rsidRDefault="009778FB" w:rsidP="001379EB">
      <w:pPr>
        <w:spacing w:after="0" w:line="360" w:lineRule="auto"/>
        <w:rPr>
          <w:ins w:id="76" w:author="Luca Kolibius (PGR)" w:date="2023-01-27T00:22:00Z"/>
          <w:rFonts w:ascii="Times New Roman" w:eastAsia="Times New Roman" w:hAnsi="Times New Roman" w:cs="Times New Roman"/>
          <w:kern w:val="0"/>
          <w:sz w:val="24"/>
          <w:szCs w:val="24"/>
          <w14:ligatures w14:val="none"/>
        </w:rPr>
      </w:pPr>
    </w:p>
    <w:p w14:paraId="7DA8F369" w14:textId="35FF4CFA" w:rsidR="0011006E" w:rsidRPr="00594A88" w:rsidDel="00594A88" w:rsidRDefault="00E1568B" w:rsidP="001379EB">
      <w:pPr>
        <w:spacing w:after="0" w:line="360" w:lineRule="auto"/>
        <w:rPr>
          <w:del w:id="77" w:author="Luca Kolibius (PGR)" w:date="2023-01-27T00:15:00Z"/>
          <w:rFonts w:ascii="Times New Roman" w:eastAsia="Times New Roman" w:hAnsi="Times New Roman" w:cs="Times New Roman"/>
          <w:kern w:val="0"/>
          <w:sz w:val="24"/>
          <w:szCs w:val="24"/>
          <w14:ligatures w14:val="none"/>
          <w:rPrChange w:id="78" w:author="Luca Kolibius (PGR)" w:date="2023-01-27T00:15:00Z">
            <w:rPr>
              <w:del w:id="79" w:author="Luca Kolibius (PGR)" w:date="2023-01-27T00:15:00Z"/>
              <w:rFonts w:ascii="Helvetica" w:eastAsia="Times New Roman" w:hAnsi="Helvetica" w:cs="Times New Roman"/>
              <w:kern w:val="0"/>
              <w14:ligatures w14:val="none"/>
            </w:rPr>
          </w:rPrChange>
        </w:rPr>
      </w:pPr>
      <w:r w:rsidRPr="00594A88">
        <w:rPr>
          <w:rFonts w:ascii="Times New Roman" w:hAnsi="Times New Roman" w:cs="Times New Roman"/>
          <w:sz w:val="24"/>
          <w:szCs w:val="24"/>
          <w:rPrChange w:id="80" w:author="Luca Kolibius (PGR)" w:date="2023-01-27T00:15:00Z">
            <w:rPr>
              <w:rFonts w:ascii="Helvetica" w:hAnsi="Helvetica" w:cstheme="minorHAnsi"/>
            </w:rPr>
          </w:rPrChange>
        </w:rPr>
        <w:t xml:space="preserve">Henry </w:t>
      </w:r>
      <w:proofErr w:type="spellStart"/>
      <w:r w:rsidRPr="00594A88">
        <w:rPr>
          <w:rFonts w:ascii="Times New Roman" w:hAnsi="Times New Roman" w:cs="Times New Roman"/>
          <w:sz w:val="24"/>
          <w:szCs w:val="24"/>
          <w:rPrChange w:id="81" w:author="Luca Kolibius (PGR)" w:date="2023-01-27T00:15:00Z">
            <w:rPr>
              <w:rFonts w:ascii="Helvetica" w:hAnsi="Helvetica" w:cstheme="minorHAnsi"/>
            </w:rPr>
          </w:rPrChange>
        </w:rPr>
        <w:t>Molaison</w:t>
      </w:r>
      <w:proofErr w:type="spellEnd"/>
      <w:r w:rsidRPr="00594A88">
        <w:rPr>
          <w:rFonts w:ascii="Times New Roman" w:hAnsi="Times New Roman" w:cs="Times New Roman"/>
          <w:sz w:val="24"/>
          <w:szCs w:val="24"/>
          <w:rPrChange w:id="82" w:author="Luca Kolibius (PGR)" w:date="2023-01-27T00:15:00Z">
            <w:rPr>
              <w:rFonts w:ascii="Helvetica" w:hAnsi="Helvetica" w:cstheme="minorHAnsi"/>
            </w:rPr>
          </w:rPrChange>
        </w:rPr>
        <w:t xml:space="preserve">, also known as Patient H.M., was the most </w:t>
      </w:r>
      <w:del w:id="83" w:author="Luca Kolibius (PGR)" w:date="2023-01-27T00:19:00Z">
        <w:r w:rsidRPr="00594A88" w:rsidDel="009778FB">
          <w:rPr>
            <w:rFonts w:ascii="Times New Roman" w:hAnsi="Times New Roman" w:cs="Times New Roman"/>
            <w:sz w:val="24"/>
            <w:szCs w:val="24"/>
            <w:rPrChange w:id="84" w:author="Luca Kolibius (PGR)" w:date="2023-01-27T00:15:00Z">
              <w:rPr>
                <w:rFonts w:ascii="Helvetica" w:hAnsi="Helvetica" w:cstheme="minorHAnsi"/>
              </w:rPr>
            </w:rPrChange>
          </w:rPr>
          <w:delText xml:space="preserve">renowned </w:delText>
        </w:r>
      </w:del>
      <w:ins w:id="85" w:author="Luca Kolibius (PGR)" w:date="2023-01-27T00:19:00Z">
        <w:r w:rsidR="009778FB">
          <w:rPr>
            <w:rFonts w:ascii="Times New Roman" w:hAnsi="Times New Roman" w:cs="Times New Roman"/>
            <w:sz w:val="24"/>
            <w:szCs w:val="24"/>
            <w:lang w:val="en-DE"/>
          </w:rPr>
          <w:t>prominent</w:t>
        </w:r>
        <w:r w:rsidR="009778FB" w:rsidRPr="00594A88">
          <w:rPr>
            <w:rFonts w:ascii="Times New Roman" w:hAnsi="Times New Roman" w:cs="Times New Roman"/>
            <w:sz w:val="24"/>
            <w:szCs w:val="24"/>
            <w:rPrChange w:id="86" w:author="Luca Kolibius (PGR)" w:date="2023-01-27T00:15:00Z">
              <w:rPr>
                <w:rFonts w:ascii="Helvetica" w:hAnsi="Helvetica" w:cstheme="minorHAnsi"/>
              </w:rPr>
            </w:rPrChange>
          </w:rPr>
          <w:t xml:space="preserve"> </w:t>
        </w:r>
      </w:ins>
      <w:r w:rsidRPr="00594A88">
        <w:rPr>
          <w:rFonts w:ascii="Times New Roman" w:hAnsi="Times New Roman" w:cs="Times New Roman"/>
          <w:sz w:val="24"/>
          <w:szCs w:val="24"/>
          <w:rPrChange w:id="87" w:author="Luca Kolibius (PGR)" w:date="2023-01-27T00:15:00Z">
            <w:rPr>
              <w:rFonts w:ascii="Helvetica" w:hAnsi="Helvetica" w:cstheme="minorHAnsi"/>
            </w:rPr>
          </w:rPrChange>
        </w:rPr>
        <w:t xml:space="preserve">epilepsy patient. He underwent a resection of both hippocampi and large parts of his MTL (xx), which led to a seizure-free life. </w:t>
      </w:r>
      <w:ins w:id="88" w:author="Luca Kolibius (PGR)" w:date="2023-01-26T19:40:00Z">
        <w:r w:rsidR="0055115E" w:rsidRPr="00594A88">
          <w:rPr>
            <w:rFonts w:ascii="Times New Roman" w:hAnsi="Times New Roman" w:cs="Times New Roman"/>
            <w:sz w:val="24"/>
            <w:szCs w:val="24"/>
            <w:rPrChange w:id="89" w:author="Luca Kolibius (PGR)" w:date="2023-01-27T00:15:00Z">
              <w:rPr>
                <w:rFonts w:ascii="Helvetica" w:hAnsi="Helvetica" w:cstheme="minorHAnsi"/>
              </w:rPr>
            </w:rPrChange>
          </w:rPr>
          <w:t>As a side effect of the surgery, he developed a graded retrograde amnesia and a complete anterograde amnesia, meaning that he retained some distant memories,</w:t>
        </w:r>
        <w:r w:rsidR="0055115E" w:rsidRPr="00594A88">
          <w:rPr>
            <w:rFonts w:ascii="Times New Roman" w:hAnsi="Times New Roman" w:cs="Times New Roman"/>
            <w:sz w:val="24"/>
            <w:szCs w:val="24"/>
            <w:lang w:val="en-DE"/>
            <w:rPrChange w:id="90" w:author="Luca Kolibius (PGR)" w:date="2023-01-27T00:15:00Z">
              <w:rPr>
                <w:rFonts w:ascii="Helvetica" w:hAnsi="Helvetica" w:cstheme="minorHAnsi"/>
                <w:lang w:val="en-DE"/>
              </w:rPr>
            </w:rPrChange>
          </w:rPr>
          <w:t xml:space="preserve"> </w:t>
        </w:r>
        <w:r w:rsidR="0055115E" w:rsidRPr="00594A88">
          <w:rPr>
            <w:rFonts w:ascii="Times New Roman" w:hAnsi="Times New Roman" w:cs="Times New Roman"/>
            <w:sz w:val="24"/>
            <w:szCs w:val="24"/>
            <w:rPrChange w:id="91" w:author="Luca Kolibius (PGR)" w:date="2023-01-27T00:15:00Z">
              <w:rPr>
                <w:rFonts w:ascii="Helvetica" w:hAnsi="Helvetica" w:cstheme="minorHAnsi"/>
              </w:rPr>
            </w:rPrChange>
          </w:rPr>
          <w:t>but could neither remember recent memories nor create new ones (xx). This inspired a new wave of research implicating the hippocampus and neighbouring structures in episodic memory processing (xx).</w:t>
        </w:r>
        <w:r w:rsidR="0055115E" w:rsidRPr="00594A88">
          <w:rPr>
            <w:rFonts w:ascii="Times New Roman" w:hAnsi="Times New Roman" w:cs="Times New Roman"/>
            <w:sz w:val="24"/>
            <w:szCs w:val="24"/>
            <w:lang w:val="en-DE"/>
            <w:rPrChange w:id="92" w:author="Luca Kolibius (PGR)" w:date="2023-01-27T00:15:00Z">
              <w:rPr>
                <w:rFonts w:ascii="Helvetica" w:hAnsi="Helvetica" w:cstheme="minorHAnsi"/>
                <w:lang w:val="en-DE"/>
              </w:rPr>
            </w:rPrChange>
          </w:rPr>
          <w:t xml:space="preserve"> </w:t>
        </w:r>
      </w:ins>
      <w:del w:id="93" w:author="Luca Kolibius (PGR)" w:date="2023-01-26T19:40:00Z">
        <w:r w:rsidRPr="00594A88" w:rsidDel="0055115E">
          <w:rPr>
            <w:rFonts w:ascii="Times New Roman" w:hAnsi="Times New Roman" w:cs="Times New Roman"/>
            <w:sz w:val="24"/>
            <w:szCs w:val="24"/>
            <w:rPrChange w:id="94" w:author="Luca Kolibius (PGR)" w:date="2023-01-27T00:15:00Z">
              <w:rPr>
                <w:rFonts w:ascii="Helvetica" w:hAnsi="Helvetica" w:cstheme="minorHAnsi"/>
              </w:rPr>
            </w:rPrChange>
          </w:rPr>
          <w:delText xml:space="preserve">As a side effect of the surgery, he developed a </w:delText>
        </w:r>
        <w:commentRangeStart w:id="95"/>
        <w:r w:rsidRPr="00594A88" w:rsidDel="0055115E">
          <w:rPr>
            <w:rFonts w:ascii="Times New Roman" w:hAnsi="Times New Roman" w:cs="Times New Roman"/>
            <w:sz w:val="24"/>
            <w:szCs w:val="24"/>
            <w:rPrChange w:id="96" w:author="Luca Kolibius (PGR)" w:date="2023-01-27T00:15:00Z">
              <w:rPr>
                <w:rFonts w:ascii="Helvetica" w:hAnsi="Helvetica" w:cstheme="minorHAnsi"/>
              </w:rPr>
            </w:rPrChange>
          </w:rPr>
          <w:delText>graded retrograde amnesia and a complete anterograde amnesia</w:delText>
        </w:r>
        <w:commentRangeEnd w:id="95"/>
        <w:r w:rsidR="00691C61" w:rsidRPr="00594A88" w:rsidDel="0055115E">
          <w:rPr>
            <w:rStyle w:val="CommentReference"/>
            <w:rFonts w:ascii="Times New Roman" w:hAnsi="Times New Roman" w:cs="Times New Roman"/>
            <w:sz w:val="24"/>
            <w:szCs w:val="24"/>
            <w:rPrChange w:id="97" w:author="Luca Kolibius (PGR)" w:date="2023-01-27T00:15:00Z">
              <w:rPr>
                <w:rStyle w:val="CommentReference"/>
              </w:rPr>
            </w:rPrChange>
          </w:rPr>
          <w:commentReference w:id="95"/>
        </w:r>
        <w:r w:rsidRPr="00594A88" w:rsidDel="0055115E">
          <w:rPr>
            <w:rFonts w:ascii="Times New Roman" w:hAnsi="Times New Roman" w:cs="Times New Roman"/>
            <w:sz w:val="24"/>
            <w:szCs w:val="24"/>
            <w:rPrChange w:id="98" w:author="Luca Kolibius (PGR)" w:date="2023-01-27T00:15:00Z">
              <w:rPr>
                <w:rFonts w:ascii="Helvetica" w:hAnsi="Helvetica" w:cstheme="minorHAnsi"/>
              </w:rPr>
            </w:rPrChange>
          </w:rPr>
          <w:delText xml:space="preserve"> inspiring a new wave of research implicating the hippocampus and neighbouring structures in episodic memory processing (xx). </w:delText>
        </w:r>
      </w:del>
      <w:r w:rsidRPr="00594A88">
        <w:rPr>
          <w:rFonts w:ascii="Times New Roman" w:hAnsi="Times New Roman" w:cs="Times New Roman"/>
          <w:sz w:val="24"/>
          <w:szCs w:val="24"/>
          <w:rPrChange w:id="99" w:author="Luca Kolibius (PGR)" w:date="2023-01-27T00:15:00Z">
            <w:rPr>
              <w:rFonts w:ascii="Helvetica" w:hAnsi="Helvetica" w:cstheme="minorHAnsi"/>
            </w:rPr>
          </w:rPrChange>
        </w:rPr>
        <w:t xml:space="preserve">Nowadays, an extensive battery of tests is administered prior to resection, with the aim to exclude as much healthy tissue as possible (10.1038/s41593-018-0108-2). One important procedure is the </w:t>
      </w:r>
      <w:commentRangeStart w:id="100"/>
      <w:del w:id="101" w:author="Luca Kolibius (PGR)" w:date="2023-01-26T19:40:00Z">
        <w:r w:rsidRPr="00594A88" w:rsidDel="0055115E">
          <w:rPr>
            <w:rFonts w:ascii="Times New Roman" w:hAnsi="Times New Roman" w:cs="Times New Roman"/>
            <w:sz w:val="24"/>
            <w:szCs w:val="24"/>
            <w:rPrChange w:id="102" w:author="Luca Kolibius (PGR)" w:date="2023-01-27T00:15:00Z">
              <w:rPr>
                <w:rFonts w:ascii="Helvetica" w:hAnsi="Helvetica" w:cstheme="minorHAnsi"/>
              </w:rPr>
            </w:rPrChange>
          </w:rPr>
          <w:delText>trans</w:delText>
        </w:r>
      </w:del>
      <w:ins w:id="103" w:author="Luca Kolibius (PGR)" w:date="2023-01-26T19:40:00Z">
        <w:r w:rsidR="0055115E" w:rsidRPr="00594A88">
          <w:rPr>
            <w:rFonts w:ascii="Times New Roman" w:hAnsi="Times New Roman" w:cs="Times New Roman"/>
            <w:sz w:val="24"/>
            <w:szCs w:val="24"/>
            <w:lang w:val="en-DE"/>
            <w:rPrChange w:id="104" w:author="Luca Kolibius (PGR)" w:date="2023-01-27T00:15:00Z">
              <w:rPr>
                <w:rFonts w:ascii="Helvetica" w:hAnsi="Helvetica" w:cstheme="minorHAnsi"/>
                <w:lang w:val="en-DE"/>
              </w:rPr>
            </w:rPrChange>
          </w:rPr>
          <w:t>intra</w:t>
        </w:r>
      </w:ins>
      <w:r w:rsidRPr="00594A88">
        <w:rPr>
          <w:rFonts w:ascii="Times New Roman" w:hAnsi="Times New Roman" w:cs="Times New Roman"/>
          <w:sz w:val="24"/>
          <w:szCs w:val="24"/>
          <w:rPrChange w:id="105" w:author="Luca Kolibius (PGR)" w:date="2023-01-27T00:15:00Z">
            <w:rPr>
              <w:rFonts w:ascii="Helvetica" w:hAnsi="Helvetica" w:cstheme="minorHAnsi"/>
            </w:rPr>
          </w:rPrChange>
        </w:rPr>
        <w:t xml:space="preserve">cranial </w:t>
      </w:r>
      <w:commentRangeEnd w:id="100"/>
      <w:r w:rsidR="00450303" w:rsidRPr="00594A88">
        <w:rPr>
          <w:rStyle w:val="CommentReference"/>
          <w:rFonts w:ascii="Times New Roman" w:hAnsi="Times New Roman" w:cs="Times New Roman"/>
          <w:sz w:val="24"/>
          <w:szCs w:val="24"/>
          <w:rPrChange w:id="106" w:author="Luca Kolibius (PGR)" w:date="2023-01-27T00:15:00Z">
            <w:rPr>
              <w:rStyle w:val="CommentReference"/>
            </w:rPr>
          </w:rPrChange>
        </w:rPr>
        <w:commentReference w:id="100"/>
      </w:r>
      <w:r w:rsidRPr="00594A88">
        <w:rPr>
          <w:rFonts w:ascii="Times New Roman" w:hAnsi="Times New Roman" w:cs="Times New Roman"/>
          <w:sz w:val="24"/>
          <w:szCs w:val="24"/>
          <w:rPrChange w:id="107" w:author="Luca Kolibius (PGR)" w:date="2023-01-27T00:15:00Z">
            <w:rPr>
              <w:rFonts w:ascii="Helvetica" w:hAnsi="Helvetica" w:cstheme="minorHAnsi"/>
            </w:rPr>
          </w:rPrChange>
        </w:rPr>
        <w:t xml:space="preserve">implantation of depth electrodes at suspected seizure onset zones, based on seizure characteristics, anatomical </w:t>
      </w:r>
      <w:r w:rsidR="0011006E" w:rsidRPr="00594A88">
        <w:rPr>
          <w:rFonts w:ascii="Times New Roman" w:hAnsi="Times New Roman" w:cs="Times New Roman"/>
          <w:sz w:val="24"/>
          <w:szCs w:val="24"/>
          <w:rPrChange w:id="108" w:author="Luca Kolibius (PGR)" w:date="2023-01-27T00:15:00Z">
            <w:rPr>
              <w:rFonts w:ascii="Helvetica" w:hAnsi="Helvetica" w:cstheme="minorHAnsi"/>
            </w:rPr>
          </w:rPrChange>
        </w:rPr>
        <w:t>scans,</w:t>
      </w:r>
      <w:r w:rsidRPr="00594A88">
        <w:rPr>
          <w:rFonts w:ascii="Times New Roman" w:hAnsi="Times New Roman" w:cs="Times New Roman"/>
          <w:sz w:val="24"/>
          <w:szCs w:val="24"/>
          <w:rPrChange w:id="109" w:author="Luca Kolibius (PGR)" w:date="2023-01-27T00:15:00Z">
            <w:rPr>
              <w:rFonts w:ascii="Helvetica" w:hAnsi="Helvetica" w:cstheme="minorHAnsi"/>
            </w:rPr>
          </w:rPrChange>
        </w:rPr>
        <w:t xml:space="preserve"> and long-term surface EEG recordings</w:t>
      </w:r>
      <w:r w:rsidR="00C51103" w:rsidRPr="00594A88">
        <w:rPr>
          <w:rFonts w:ascii="Times New Roman" w:hAnsi="Times New Roman" w:cs="Times New Roman"/>
          <w:sz w:val="24"/>
          <w:szCs w:val="24"/>
          <w:rPrChange w:id="110" w:author="Luca Kolibius (PGR)" w:date="2023-01-27T00:15:00Z">
            <w:rPr>
              <w:rFonts w:ascii="Helvetica" w:hAnsi="Helvetica" w:cstheme="minorHAnsi"/>
            </w:rPr>
          </w:rPrChange>
        </w:rPr>
        <w:t xml:space="preserve"> (xx)</w:t>
      </w:r>
      <w:r w:rsidRPr="00594A88">
        <w:rPr>
          <w:rFonts w:ascii="Times New Roman" w:hAnsi="Times New Roman" w:cs="Times New Roman"/>
          <w:sz w:val="24"/>
          <w:szCs w:val="24"/>
          <w:rPrChange w:id="111" w:author="Luca Kolibius (PGR)" w:date="2023-01-27T00:15:00Z">
            <w:rPr>
              <w:rFonts w:ascii="Helvetica" w:hAnsi="Helvetica" w:cstheme="minorHAnsi"/>
            </w:rPr>
          </w:rPrChange>
        </w:rPr>
        <w:t xml:space="preserve">. </w:t>
      </w:r>
      <w:r w:rsidR="0011006E" w:rsidRPr="00594A88">
        <w:rPr>
          <w:rFonts w:ascii="Times New Roman" w:eastAsia="Times New Roman" w:hAnsi="Times New Roman" w:cs="Times New Roman"/>
          <w:kern w:val="0"/>
          <w:sz w:val="24"/>
          <w:szCs w:val="24"/>
          <w14:ligatures w14:val="none"/>
          <w:rPrChange w:id="112" w:author="Luca Kolibius (PGR)" w:date="2023-01-27T00:15:00Z">
            <w:rPr>
              <w:rFonts w:ascii="Helvetica" w:eastAsia="Times New Roman" w:hAnsi="Helvetica" w:cs="Times New Roman"/>
              <w:kern w:val="0"/>
              <w14:ligatures w14:val="none"/>
            </w:rPr>
          </w:rPrChange>
        </w:rPr>
        <w:t xml:space="preserve">Once implanted these electrodes typically remain in place for 1-2 weeks to gain an understanding which brain regions are responsible for the generation of epileptic seizures and will later be </w:t>
      </w:r>
      <w:proofErr w:type="spellStart"/>
      <w:r w:rsidR="0011006E" w:rsidRPr="00594A88">
        <w:rPr>
          <w:rFonts w:ascii="Times New Roman" w:eastAsia="Times New Roman" w:hAnsi="Times New Roman" w:cs="Times New Roman"/>
          <w:kern w:val="0"/>
          <w:sz w:val="24"/>
          <w:szCs w:val="24"/>
          <w14:ligatures w14:val="none"/>
          <w:rPrChange w:id="113" w:author="Luca Kolibius (PGR)" w:date="2023-01-27T00:15:00Z">
            <w:rPr>
              <w:rFonts w:ascii="Helvetica" w:eastAsia="Times New Roman" w:hAnsi="Helvetica" w:cs="Times New Roman"/>
              <w:kern w:val="0"/>
              <w14:ligatures w14:val="none"/>
            </w:rPr>
          </w:rPrChange>
        </w:rPr>
        <w:t>resected</w:t>
      </w:r>
      <w:proofErr w:type="spellEnd"/>
      <w:r w:rsidR="0011006E" w:rsidRPr="00594A88">
        <w:rPr>
          <w:rFonts w:ascii="Times New Roman" w:eastAsia="Times New Roman" w:hAnsi="Times New Roman" w:cs="Times New Roman"/>
          <w:kern w:val="0"/>
          <w:sz w:val="24"/>
          <w:szCs w:val="24"/>
          <w14:ligatures w14:val="none"/>
          <w:rPrChange w:id="114" w:author="Luca Kolibius (PGR)" w:date="2023-01-27T00:15:00Z">
            <w:rPr>
              <w:rFonts w:ascii="Helvetica" w:eastAsia="Times New Roman" w:hAnsi="Helvetica" w:cs="Times New Roman"/>
              <w:kern w:val="0"/>
              <w14:ligatures w14:val="none"/>
            </w:rPr>
          </w:rPrChange>
        </w:rPr>
        <w:t xml:space="preserve">. </w:t>
      </w:r>
    </w:p>
    <w:p w14:paraId="6C93EDCF" w14:textId="3812E43B" w:rsidR="0011006E" w:rsidRPr="00594A88" w:rsidDel="00594A88" w:rsidRDefault="00E1568B" w:rsidP="00594A88">
      <w:pPr>
        <w:spacing w:after="0" w:line="360" w:lineRule="auto"/>
        <w:rPr>
          <w:del w:id="115" w:author="Luca Kolibius (PGR)" w:date="2023-01-27T00:15:00Z"/>
          <w:rFonts w:ascii="Times New Roman" w:hAnsi="Times New Roman" w:cs="Times New Roman"/>
          <w:sz w:val="24"/>
          <w:szCs w:val="24"/>
          <w:rPrChange w:id="116" w:author="Luca Kolibius (PGR)" w:date="2023-01-27T00:15:00Z">
            <w:rPr>
              <w:del w:id="117" w:author="Luca Kolibius (PGR)" w:date="2023-01-27T00:15:00Z"/>
            </w:rPr>
          </w:rPrChange>
        </w:rPr>
        <w:pPrChange w:id="118" w:author="Luca Kolibius (PGR)" w:date="2023-01-27T00:15:00Z">
          <w:pPr>
            <w:pStyle w:val="ListParagraph"/>
            <w:spacing w:after="0" w:line="360" w:lineRule="auto"/>
            <w:ind w:left="0"/>
          </w:pPr>
        </w:pPrChange>
      </w:pPr>
      <w:r w:rsidRPr="00594A88">
        <w:rPr>
          <w:rFonts w:ascii="Times New Roman" w:hAnsi="Times New Roman" w:cs="Times New Roman"/>
          <w:sz w:val="24"/>
          <w:szCs w:val="24"/>
          <w:rPrChange w:id="119" w:author="Luca Kolibius (PGR)" w:date="2023-01-27T00:15:00Z">
            <w:rPr/>
          </w:rPrChange>
        </w:rPr>
        <w:t xml:space="preserve">While these electrodes are </w:t>
      </w:r>
      <w:r w:rsidRPr="00594A88">
        <w:rPr>
          <w:rFonts w:ascii="Times New Roman" w:hAnsi="Times New Roman" w:cs="Times New Roman"/>
          <w:sz w:val="24"/>
          <w:szCs w:val="24"/>
          <w:rPrChange w:id="120" w:author="Luca Kolibius (PGR)" w:date="2023-01-27T00:15:00Z">
            <w:rPr/>
          </w:rPrChange>
        </w:rPr>
        <w:lastRenderedPageBreak/>
        <w:t>implanted, researchers perform experiments with willing patients granting insight into the neurophysiological underpinnings of various brain functions.</w:t>
      </w:r>
    </w:p>
    <w:p w14:paraId="7E9766D9" w14:textId="50F1CD0F" w:rsidR="00594A88" w:rsidRPr="00594A88" w:rsidRDefault="00594A88" w:rsidP="001379EB">
      <w:pPr>
        <w:spacing w:after="0" w:line="360" w:lineRule="auto"/>
        <w:rPr>
          <w:ins w:id="121" w:author="Luca Kolibius (PGR)" w:date="2023-01-27T00:15:00Z"/>
          <w:rFonts w:ascii="Times New Roman" w:eastAsia="Times New Roman" w:hAnsi="Times New Roman" w:cs="Times New Roman"/>
          <w:kern w:val="0"/>
          <w:sz w:val="24"/>
          <w:szCs w:val="24"/>
          <w:lang w:val="en-DE"/>
          <w14:ligatures w14:val="none"/>
          <w:rPrChange w:id="122" w:author="Luca Kolibius (PGR)" w:date="2023-01-27T00:15:00Z">
            <w:rPr>
              <w:ins w:id="123" w:author="Luca Kolibius (PGR)" w:date="2023-01-27T00:15:00Z"/>
              <w:rFonts w:ascii="Helvetica" w:eastAsia="Times New Roman" w:hAnsi="Helvetica" w:cs="Times New Roman"/>
              <w:kern w:val="0"/>
              <w:lang w:val="en-DE"/>
              <w14:ligatures w14:val="none"/>
            </w:rPr>
          </w:rPrChange>
        </w:rPr>
      </w:pPr>
      <w:ins w:id="124" w:author="Luca Kolibius (PGR)" w:date="2023-01-27T00:15:00Z">
        <w:r w:rsidRPr="00594A88">
          <w:rPr>
            <w:rFonts w:ascii="Times New Roman" w:eastAsia="Times New Roman" w:hAnsi="Times New Roman" w:cs="Times New Roman"/>
            <w:kern w:val="0"/>
            <w:sz w:val="24"/>
            <w:szCs w:val="24"/>
            <w:lang w:val="en-DE"/>
            <w14:ligatures w14:val="none"/>
            <w:rPrChange w:id="125" w:author="Luca Kolibius (PGR)" w:date="2023-01-27T00:15:00Z">
              <w:rPr>
                <w:rFonts w:ascii="Helvetica" w:eastAsia="Times New Roman" w:hAnsi="Helvetica" w:cs="Times New Roman"/>
                <w:kern w:val="0"/>
                <w:lang w:val="en-DE"/>
                <w14:ligatures w14:val="none"/>
              </w:rPr>
            </w:rPrChange>
          </w:rPr>
          <w:t xml:space="preserve"> </w:t>
        </w:r>
      </w:ins>
    </w:p>
    <w:p w14:paraId="53AB9D21" w14:textId="5D710418" w:rsidR="00A3222B" w:rsidRPr="009778FB" w:rsidDel="009778FB" w:rsidRDefault="00AD114E" w:rsidP="009778FB">
      <w:pPr>
        <w:spacing w:after="0" w:line="360" w:lineRule="auto"/>
        <w:ind w:firstLine="720"/>
        <w:rPr>
          <w:del w:id="126" w:author="Luca Kolibius (PGR)" w:date="2023-01-27T00:21:00Z"/>
          <w:rFonts w:ascii="Times New Roman" w:eastAsia="Times New Roman" w:hAnsi="Times New Roman" w:cs="Times New Roman"/>
          <w:kern w:val="0"/>
          <w:sz w:val="24"/>
          <w:szCs w:val="24"/>
          <w:lang w:val="en-DE"/>
          <w14:ligatures w14:val="none"/>
          <w:rPrChange w:id="127" w:author="Luca Kolibius (PGR)" w:date="2023-01-27T00:21:00Z">
            <w:rPr>
              <w:del w:id="128" w:author="Luca Kolibius (PGR)" w:date="2023-01-27T00:21:00Z"/>
              <w:rFonts w:ascii="Helvetica" w:eastAsia="Times New Roman" w:hAnsi="Helvetica" w:cs="Times New Roman"/>
              <w:kern w:val="0"/>
              <w14:ligatures w14:val="none"/>
            </w:rPr>
          </w:rPrChange>
        </w:rPr>
        <w:pPrChange w:id="129" w:author="Luca Kolibius (PGR)" w:date="2023-01-27T00:21:00Z">
          <w:pPr>
            <w:spacing w:after="0" w:line="360" w:lineRule="auto"/>
          </w:pPr>
        </w:pPrChange>
      </w:pPr>
      <w:moveFromRangeStart w:id="130" w:author="Luca Kolibius (PGR)" w:date="2023-01-27T00:16:00Z" w:name="move125671032"/>
      <w:moveFrom w:id="131" w:author="Luca Kolibius (PGR)" w:date="2023-01-27T00:16:00Z">
        <w:r w:rsidRPr="00594A88" w:rsidDel="00594A88">
          <w:rPr>
            <w:rFonts w:ascii="Times New Roman" w:eastAsia="Times New Roman" w:hAnsi="Times New Roman" w:cs="Times New Roman"/>
            <w:kern w:val="0"/>
            <w:sz w:val="24"/>
            <w:szCs w:val="24"/>
            <w14:ligatures w14:val="none"/>
            <w:rPrChange w:id="132" w:author="Luca Kolibius (PGR)" w:date="2023-01-27T00:15:00Z">
              <w:rPr>
                <w:rFonts w:ascii="Helvetica" w:eastAsia="Times New Roman" w:hAnsi="Helvetica" w:cs="Times New Roman"/>
                <w:kern w:val="0"/>
                <w14:ligatures w14:val="none"/>
              </w:rPr>
            </w:rPrChange>
          </w:rPr>
          <w:t xml:space="preserve">Ward and Thomas (1955) were the first to successfully record human single neurons. They did so in the posterior temporal lobe using glass micropipettes while surgeons tried to localize the epileptic focus and repair a bone defect in the patient’s skull. </w:t>
        </w:r>
      </w:moveFrom>
      <w:moveFromRangeEnd w:id="130"/>
      <w:r w:rsidRPr="00594A88">
        <w:rPr>
          <w:rFonts w:ascii="Times New Roman" w:eastAsia="Times New Roman" w:hAnsi="Times New Roman" w:cs="Times New Roman"/>
          <w:kern w:val="0"/>
          <w:sz w:val="24"/>
          <w:szCs w:val="24"/>
          <w14:ligatures w14:val="none"/>
          <w:rPrChange w:id="133" w:author="Luca Kolibius (PGR)" w:date="2023-01-27T00:15:00Z">
            <w:rPr>
              <w:rFonts w:ascii="Helvetica" w:eastAsia="Times New Roman" w:hAnsi="Helvetica" w:cs="Times New Roman"/>
              <w:kern w:val="0"/>
              <w14:ligatures w14:val="none"/>
            </w:rPr>
          </w:rPrChange>
        </w:rPr>
        <w:t>The type of microwire electrodes that are still in use today</w:t>
      </w:r>
      <w:r w:rsidR="0080621E" w:rsidRPr="00594A88">
        <w:rPr>
          <w:rFonts w:ascii="Times New Roman" w:eastAsia="Times New Roman" w:hAnsi="Times New Roman" w:cs="Times New Roman"/>
          <w:kern w:val="0"/>
          <w:sz w:val="24"/>
          <w:szCs w:val="24"/>
          <w14:ligatures w14:val="none"/>
          <w:rPrChange w:id="134" w:author="Luca Kolibius (PGR)" w:date="2023-01-27T00:15:00Z">
            <w:rPr>
              <w:rFonts w:ascii="Helvetica" w:eastAsia="Times New Roman" w:hAnsi="Helvetica" w:cs="Times New Roman"/>
              <w:kern w:val="0"/>
              <w14:ligatures w14:val="none"/>
            </w:rPr>
          </w:rPrChange>
        </w:rPr>
        <w:t>,</w:t>
      </w:r>
      <w:r w:rsidRPr="00594A88">
        <w:rPr>
          <w:rFonts w:ascii="Times New Roman" w:eastAsia="Times New Roman" w:hAnsi="Times New Roman" w:cs="Times New Roman"/>
          <w:kern w:val="0"/>
          <w:sz w:val="24"/>
          <w:szCs w:val="24"/>
          <w14:ligatures w14:val="none"/>
          <w:rPrChange w:id="135" w:author="Luca Kolibius (PGR)" w:date="2023-01-27T00:15:00Z">
            <w:rPr>
              <w:rFonts w:ascii="Helvetica" w:eastAsia="Times New Roman" w:hAnsi="Helvetica" w:cs="Times New Roman"/>
              <w:kern w:val="0"/>
              <w14:ligatures w14:val="none"/>
            </w:rPr>
          </w:rPrChange>
        </w:rPr>
        <w:t xml:space="preserve"> (Fried et al., 1999) have been described in the early 70s by Babb and colleagues (Babb et al., 1973; </w:t>
      </w:r>
      <w:proofErr w:type="spellStart"/>
      <w:r w:rsidRPr="00594A88">
        <w:rPr>
          <w:rFonts w:ascii="Times New Roman" w:eastAsia="Times New Roman" w:hAnsi="Times New Roman" w:cs="Times New Roman"/>
          <w:kern w:val="0"/>
          <w:sz w:val="24"/>
          <w:szCs w:val="24"/>
          <w14:ligatures w14:val="none"/>
          <w:rPrChange w:id="136" w:author="Luca Kolibius (PGR)" w:date="2023-01-27T00:15:00Z">
            <w:rPr>
              <w:rFonts w:ascii="Helvetica" w:eastAsia="Times New Roman" w:hAnsi="Helvetica" w:cs="Times New Roman"/>
              <w:kern w:val="0"/>
              <w14:ligatures w14:val="none"/>
            </w:rPr>
          </w:rPrChange>
        </w:rPr>
        <w:t>electroenc</w:t>
      </w:r>
      <w:proofErr w:type="spellEnd"/>
      <w:r w:rsidRPr="00594A88">
        <w:rPr>
          <w:rFonts w:ascii="Times New Roman" w:eastAsia="Times New Roman" w:hAnsi="Times New Roman" w:cs="Times New Roman"/>
          <w:kern w:val="0"/>
          <w:sz w:val="24"/>
          <w:szCs w:val="24"/>
          <w14:ligatures w14:val="none"/>
          <w:rPrChange w:id="137" w:author="Luca Kolibius (PGR)" w:date="2023-01-27T00:15:00Z">
            <w:rPr>
              <w:rFonts w:ascii="Helvetica" w:eastAsia="Times New Roman" w:hAnsi="Helvetica" w:cs="Times New Roman"/>
              <w:kern w:val="0"/>
              <w14:ligatures w14:val="none"/>
            </w:rPr>
          </w:rPrChange>
        </w:rPr>
        <w:t xml:space="preserve"> &amp; clinic </w:t>
      </w:r>
      <w:proofErr w:type="spellStart"/>
      <w:r w:rsidRPr="00594A88">
        <w:rPr>
          <w:rFonts w:ascii="Times New Roman" w:eastAsia="Times New Roman" w:hAnsi="Times New Roman" w:cs="Times New Roman"/>
          <w:kern w:val="0"/>
          <w:sz w:val="24"/>
          <w:szCs w:val="24"/>
          <w14:ligatures w14:val="none"/>
          <w:rPrChange w:id="138" w:author="Luca Kolibius (PGR)" w:date="2023-01-27T00:15:00Z">
            <w:rPr>
              <w:rFonts w:ascii="Helvetica" w:eastAsia="Times New Roman" w:hAnsi="Helvetica" w:cs="Times New Roman"/>
              <w:kern w:val="0"/>
              <w14:ligatures w14:val="none"/>
            </w:rPr>
          </w:rPrChange>
        </w:rPr>
        <w:t>neurophysiol</w:t>
      </w:r>
      <w:proofErr w:type="spellEnd"/>
      <w:r w:rsidRPr="00594A88">
        <w:rPr>
          <w:rFonts w:ascii="Times New Roman" w:eastAsia="Times New Roman" w:hAnsi="Times New Roman" w:cs="Times New Roman"/>
          <w:kern w:val="0"/>
          <w:sz w:val="24"/>
          <w:szCs w:val="24"/>
          <w14:ligatures w14:val="none"/>
          <w:rPrChange w:id="139" w:author="Luca Kolibius (PGR)" w:date="2023-01-27T00:15:00Z">
            <w:rPr>
              <w:rFonts w:ascii="Helvetica" w:eastAsia="Times New Roman" w:hAnsi="Helvetica" w:cs="Times New Roman"/>
              <w:kern w:val="0"/>
              <w14:ligatures w14:val="none"/>
            </w:rPr>
          </w:rPrChange>
        </w:rPr>
        <w:t xml:space="preserve">). </w:t>
      </w:r>
      <w:r w:rsidR="00F62561" w:rsidRPr="00594A88">
        <w:rPr>
          <w:rFonts w:ascii="Times New Roman" w:eastAsia="Times New Roman" w:hAnsi="Times New Roman" w:cs="Times New Roman"/>
          <w:strike/>
          <w:kern w:val="0"/>
          <w:sz w:val="24"/>
          <w:szCs w:val="24"/>
          <w14:ligatures w14:val="none"/>
          <w:rPrChange w:id="140" w:author="Luca Kolibius (PGR)" w:date="2023-01-27T00:15:00Z">
            <w:rPr>
              <w:rFonts w:ascii="Helvetica" w:eastAsia="Times New Roman" w:hAnsi="Helvetica" w:cs="Times New Roman"/>
              <w:strike/>
              <w:kern w:val="0"/>
              <w14:ligatures w14:val="none"/>
            </w:rPr>
          </w:rPrChange>
        </w:rPr>
        <w:t>I</w:t>
      </w:r>
      <w:r w:rsidR="00F62561" w:rsidRPr="009778FB">
        <w:rPr>
          <w:rFonts w:ascii="Times New Roman" w:eastAsia="Times New Roman" w:hAnsi="Times New Roman" w:cs="Times New Roman"/>
          <w:strike/>
          <w:kern w:val="0"/>
          <w:sz w:val="24"/>
          <w:szCs w:val="24"/>
          <w:highlight w:val="yellow"/>
          <w14:ligatures w14:val="none"/>
          <w:rPrChange w:id="141" w:author="Luca Kolibius (PGR)" w:date="2023-01-27T00:21:00Z">
            <w:rPr>
              <w:rFonts w:ascii="Helvetica" w:eastAsia="Times New Roman" w:hAnsi="Helvetica" w:cs="Times New Roman"/>
              <w:strike/>
              <w:kern w:val="0"/>
              <w14:ligatures w14:val="none"/>
            </w:rPr>
          </w:rPrChange>
        </w:rPr>
        <w:t xml:space="preserve">n humans the </w:t>
      </w:r>
      <w:proofErr w:type="gramStart"/>
      <w:r w:rsidR="00F62561" w:rsidRPr="009778FB">
        <w:rPr>
          <w:rFonts w:ascii="Times New Roman" w:eastAsia="Times New Roman" w:hAnsi="Times New Roman" w:cs="Times New Roman"/>
          <w:strike/>
          <w:kern w:val="0"/>
          <w:sz w:val="24"/>
          <w:szCs w:val="24"/>
          <w:highlight w:val="yellow"/>
          <w14:ligatures w14:val="none"/>
          <w:rPrChange w:id="142" w:author="Luca Kolibius (PGR)" w:date="2023-01-27T00:21:00Z">
            <w:rPr>
              <w:rFonts w:ascii="Helvetica" w:eastAsia="Times New Roman" w:hAnsi="Helvetica" w:cs="Times New Roman"/>
              <w:strike/>
              <w:kern w:val="0"/>
              <w14:ligatures w14:val="none"/>
            </w:rPr>
          </w:rPrChange>
        </w:rPr>
        <w:t>most commonly used</w:t>
      </w:r>
      <w:proofErr w:type="gramEnd"/>
      <w:r w:rsidR="00F62561" w:rsidRPr="009778FB">
        <w:rPr>
          <w:rFonts w:ascii="Times New Roman" w:eastAsia="Times New Roman" w:hAnsi="Times New Roman" w:cs="Times New Roman"/>
          <w:strike/>
          <w:kern w:val="0"/>
          <w:sz w:val="24"/>
          <w:szCs w:val="24"/>
          <w:highlight w:val="yellow"/>
          <w14:ligatures w14:val="none"/>
          <w:rPrChange w:id="143" w:author="Luca Kolibius (PGR)" w:date="2023-01-27T00:21:00Z">
            <w:rPr>
              <w:rFonts w:ascii="Helvetica" w:eastAsia="Times New Roman" w:hAnsi="Helvetica" w:cs="Times New Roman"/>
              <w:strike/>
              <w:kern w:val="0"/>
              <w14:ligatures w14:val="none"/>
            </w:rPr>
          </w:rPrChange>
        </w:rPr>
        <w:t xml:space="preserve"> depth electrodes are of the </w:t>
      </w:r>
      <w:r w:rsidR="00F62561" w:rsidRPr="009778FB">
        <w:rPr>
          <w:rFonts w:ascii="Times New Roman" w:eastAsia="Times New Roman" w:hAnsi="Times New Roman" w:cs="Times New Roman"/>
          <w:b/>
          <w:bCs/>
          <w:strike/>
          <w:kern w:val="0"/>
          <w:sz w:val="24"/>
          <w:szCs w:val="24"/>
          <w:highlight w:val="yellow"/>
          <w14:ligatures w14:val="none"/>
          <w:rPrChange w:id="144" w:author="Luca Kolibius (PGR)" w:date="2023-01-27T00:21:00Z">
            <w:rPr>
              <w:rFonts w:ascii="Helvetica" w:eastAsia="Times New Roman" w:hAnsi="Helvetica" w:cs="Times New Roman"/>
              <w:b/>
              <w:bCs/>
              <w:strike/>
              <w:kern w:val="0"/>
              <w14:ligatures w14:val="none"/>
            </w:rPr>
          </w:rPrChange>
        </w:rPr>
        <w:t>Behnke</w:t>
      </w:r>
      <w:r w:rsidR="00A3222B" w:rsidRPr="009778FB">
        <w:rPr>
          <w:rFonts w:ascii="Times New Roman" w:eastAsia="Times New Roman" w:hAnsi="Times New Roman" w:cs="Times New Roman"/>
          <w:b/>
          <w:bCs/>
          <w:strike/>
          <w:kern w:val="0"/>
          <w:sz w:val="24"/>
          <w:szCs w:val="24"/>
          <w:highlight w:val="yellow"/>
          <w14:ligatures w14:val="none"/>
          <w:rPrChange w:id="145" w:author="Luca Kolibius (PGR)" w:date="2023-01-27T00:21:00Z">
            <w:rPr>
              <w:rFonts w:ascii="Helvetica" w:eastAsia="Times New Roman" w:hAnsi="Helvetica" w:cs="Times New Roman"/>
              <w:b/>
              <w:bCs/>
              <w:strike/>
              <w:kern w:val="0"/>
              <w14:ligatures w14:val="none"/>
            </w:rPr>
          </w:rPrChange>
        </w:rPr>
        <w:t>-</w:t>
      </w:r>
      <w:r w:rsidR="00F62561" w:rsidRPr="009778FB">
        <w:rPr>
          <w:rFonts w:ascii="Times New Roman" w:eastAsia="Times New Roman" w:hAnsi="Times New Roman" w:cs="Times New Roman"/>
          <w:b/>
          <w:bCs/>
          <w:strike/>
          <w:kern w:val="0"/>
          <w:sz w:val="24"/>
          <w:szCs w:val="24"/>
          <w:highlight w:val="yellow"/>
          <w14:ligatures w14:val="none"/>
          <w:rPrChange w:id="146" w:author="Luca Kolibius (PGR)" w:date="2023-01-27T00:21:00Z">
            <w:rPr>
              <w:rFonts w:ascii="Helvetica" w:eastAsia="Times New Roman" w:hAnsi="Helvetica" w:cs="Times New Roman"/>
              <w:b/>
              <w:bCs/>
              <w:strike/>
              <w:kern w:val="0"/>
              <w14:ligatures w14:val="none"/>
            </w:rPr>
          </w:rPrChange>
        </w:rPr>
        <w:t>Fried type</w:t>
      </w:r>
      <w:r w:rsidR="00F62561" w:rsidRPr="009778FB">
        <w:rPr>
          <w:rFonts w:ascii="Times New Roman" w:eastAsia="Times New Roman" w:hAnsi="Times New Roman" w:cs="Times New Roman"/>
          <w:strike/>
          <w:kern w:val="0"/>
          <w:sz w:val="24"/>
          <w:szCs w:val="24"/>
          <w:highlight w:val="yellow"/>
          <w14:ligatures w14:val="none"/>
          <w:rPrChange w:id="147" w:author="Luca Kolibius (PGR)" w:date="2023-01-27T00:21:00Z">
            <w:rPr>
              <w:rFonts w:ascii="Helvetica" w:eastAsia="Times New Roman" w:hAnsi="Helvetica" w:cs="Times New Roman"/>
              <w:strike/>
              <w:kern w:val="0"/>
              <w14:ligatures w14:val="none"/>
            </w:rPr>
          </w:rPrChange>
        </w:rPr>
        <w:t xml:space="preserve"> (see Figure xx) </w:t>
      </w:r>
      <w:r w:rsidR="00A3222B" w:rsidRPr="009778FB">
        <w:rPr>
          <w:rFonts w:ascii="Times New Roman" w:eastAsia="Times New Roman" w:hAnsi="Times New Roman" w:cs="Times New Roman"/>
          <w:strike/>
          <w:kern w:val="0"/>
          <w:sz w:val="24"/>
          <w:szCs w:val="24"/>
          <w:highlight w:val="yellow"/>
          <w14:ligatures w14:val="none"/>
          <w:rPrChange w:id="148" w:author="Luca Kolibius (PGR)" w:date="2023-01-27T00:21:00Z">
            <w:rPr>
              <w:rFonts w:ascii="Helvetica" w:eastAsia="Times New Roman" w:hAnsi="Helvetica" w:cs="Times New Roman"/>
              <w:strike/>
              <w:kern w:val="0"/>
              <w14:ligatures w14:val="none"/>
            </w:rPr>
          </w:rPrChange>
        </w:rPr>
        <w:t>fabricated by</w:t>
      </w:r>
      <w:r w:rsidR="00F62561" w:rsidRPr="009778FB">
        <w:rPr>
          <w:rFonts w:ascii="Times New Roman" w:eastAsia="Times New Roman" w:hAnsi="Times New Roman" w:cs="Times New Roman"/>
          <w:strike/>
          <w:kern w:val="0"/>
          <w:sz w:val="24"/>
          <w:szCs w:val="24"/>
          <w:highlight w:val="yellow"/>
          <w14:ligatures w14:val="none"/>
          <w:rPrChange w:id="149" w:author="Luca Kolibius (PGR)" w:date="2023-01-27T00:21:00Z">
            <w:rPr>
              <w:rFonts w:ascii="Helvetica" w:eastAsia="Times New Roman" w:hAnsi="Helvetica" w:cs="Times New Roman"/>
              <w:strike/>
              <w:kern w:val="0"/>
              <w14:ligatures w14:val="none"/>
            </w:rPr>
          </w:rPrChange>
        </w:rPr>
        <w:t xml:space="preserve"> Ad-Tech Medical Instrument Corporation.</w:t>
      </w:r>
      <w:ins w:id="150" w:author="Luca Kolibius (PGR)" w:date="2023-01-27T00:21:00Z">
        <w:r w:rsidR="009778FB">
          <w:rPr>
            <w:rFonts w:ascii="Times New Roman" w:eastAsia="Times New Roman" w:hAnsi="Times New Roman" w:cs="Times New Roman"/>
            <w:kern w:val="0"/>
            <w:sz w:val="24"/>
            <w:szCs w:val="24"/>
            <w:lang w:val="en-DE"/>
            <w14:ligatures w14:val="none"/>
          </w:rPr>
          <w:t xml:space="preserve"> </w:t>
        </w:r>
      </w:ins>
      <w:del w:id="151" w:author="Luca Kolibius (PGR)" w:date="2023-01-27T00:21:00Z">
        <w:r w:rsidR="00F62561" w:rsidRPr="00594A88" w:rsidDel="009778FB">
          <w:rPr>
            <w:rFonts w:ascii="Times New Roman" w:eastAsia="Times New Roman" w:hAnsi="Times New Roman" w:cs="Times New Roman"/>
            <w:kern w:val="0"/>
            <w:sz w:val="24"/>
            <w:szCs w:val="24"/>
            <w14:ligatures w14:val="none"/>
            <w:rPrChange w:id="152" w:author="Luca Kolibius (PGR)" w:date="2023-01-27T00:15:00Z">
              <w:rPr>
                <w:rFonts w:ascii="Helvetica" w:eastAsia="Times New Roman" w:hAnsi="Helvetica" w:cs="Times New Roman"/>
                <w:kern w:val="0"/>
                <w14:ligatures w14:val="none"/>
              </w:rPr>
            </w:rPrChange>
          </w:rPr>
          <w:delText xml:space="preserve"> </w:delText>
        </w:r>
      </w:del>
    </w:p>
    <w:p w14:paraId="31CB87EE" w14:textId="224F3918" w:rsidR="0011006E" w:rsidRPr="00594A88" w:rsidDel="009778FB" w:rsidRDefault="00A3222B" w:rsidP="001379EB">
      <w:pPr>
        <w:spacing w:after="0" w:line="360" w:lineRule="auto"/>
        <w:rPr>
          <w:del w:id="153" w:author="Luca Kolibius (PGR)" w:date="2023-01-27T00:20:00Z"/>
          <w:rFonts w:ascii="Times New Roman" w:eastAsia="Times New Roman" w:hAnsi="Times New Roman" w:cs="Times New Roman"/>
          <w:kern w:val="0"/>
          <w:sz w:val="24"/>
          <w:szCs w:val="24"/>
          <w14:ligatures w14:val="none"/>
          <w:rPrChange w:id="154" w:author="Luca Kolibius (PGR)" w:date="2023-01-27T00:15:00Z">
            <w:rPr>
              <w:del w:id="155" w:author="Luca Kolibius (PGR)" w:date="2023-01-27T00:20:00Z"/>
              <w:rFonts w:ascii="Helvetica" w:eastAsia="Times New Roman" w:hAnsi="Helvetica" w:cs="Times New Roman"/>
              <w:kern w:val="0"/>
              <w14:ligatures w14:val="none"/>
            </w:rPr>
          </w:rPrChange>
        </w:rPr>
      </w:pPr>
      <w:r w:rsidRPr="00594A88">
        <w:rPr>
          <w:rFonts w:ascii="Times New Roman" w:eastAsia="Times New Roman" w:hAnsi="Times New Roman" w:cs="Times New Roman"/>
          <w:kern w:val="0"/>
          <w:sz w:val="24"/>
          <w:szCs w:val="24"/>
          <w14:ligatures w14:val="none"/>
          <w:rPrChange w:id="156" w:author="Luca Kolibius (PGR)" w:date="2023-01-27T00:15:00Z">
            <w:rPr>
              <w:rFonts w:ascii="Helvetica" w:eastAsia="Times New Roman" w:hAnsi="Helvetica" w:cs="Times New Roman"/>
              <w:kern w:val="0"/>
              <w14:ligatures w14:val="none"/>
            </w:rPr>
          </w:rPrChange>
        </w:rPr>
        <w:t xml:space="preserve">These single-use intracranial depth electrodes consist of a 1.3 mm hollow macroelectrode through which a bundle of </w:t>
      </w:r>
      <w:r w:rsidR="0011006E" w:rsidRPr="00594A88">
        <w:rPr>
          <w:rFonts w:ascii="Times New Roman" w:eastAsia="Times New Roman" w:hAnsi="Times New Roman" w:cs="Times New Roman"/>
          <w:kern w:val="0"/>
          <w:sz w:val="24"/>
          <w:szCs w:val="24"/>
          <w14:ligatures w14:val="none"/>
          <w:rPrChange w:id="157" w:author="Luca Kolibius (PGR)" w:date="2023-01-27T00:15:00Z">
            <w:rPr>
              <w:rFonts w:ascii="Helvetica" w:eastAsia="Times New Roman" w:hAnsi="Helvetica" w:cs="Times New Roman"/>
              <w:kern w:val="0"/>
              <w14:ligatures w14:val="none"/>
            </w:rPr>
          </w:rPrChange>
        </w:rPr>
        <w:t>eight high-impedance</w:t>
      </w:r>
      <w:r w:rsidRPr="00594A88">
        <w:rPr>
          <w:rFonts w:ascii="Times New Roman" w:eastAsia="Times New Roman" w:hAnsi="Times New Roman" w:cs="Times New Roman"/>
          <w:kern w:val="0"/>
          <w:sz w:val="24"/>
          <w:szCs w:val="24"/>
          <w14:ligatures w14:val="none"/>
          <w:rPrChange w:id="158" w:author="Luca Kolibius (PGR)" w:date="2023-01-27T00:15:00Z">
            <w:rPr>
              <w:rFonts w:ascii="Helvetica" w:eastAsia="Times New Roman" w:hAnsi="Helvetica" w:cs="Times New Roman"/>
              <w:kern w:val="0"/>
              <w14:ligatures w14:val="none"/>
            </w:rPr>
          </w:rPrChange>
        </w:rPr>
        <w:t xml:space="preserve"> microelectrode</w:t>
      </w:r>
      <w:r w:rsidR="0011006E" w:rsidRPr="00594A88">
        <w:rPr>
          <w:rFonts w:ascii="Times New Roman" w:eastAsia="Times New Roman" w:hAnsi="Times New Roman" w:cs="Times New Roman"/>
          <w:kern w:val="0"/>
          <w:sz w:val="24"/>
          <w:szCs w:val="24"/>
          <w14:ligatures w14:val="none"/>
          <w:rPrChange w:id="159" w:author="Luca Kolibius (PGR)" w:date="2023-01-27T00:15:00Z">
            <w:rPr>
              <w:rFonts w:ascii="Helvetica" w:eastAsia="Times New Roman" w:hAnsi="Helvetica" w:cs="Times New Roman"/>
              <w:kern w:val="0"/>
              <w14:ligatures w14:val="none"/>
            </w:rPr>
          </w:rPrChange>
        </w:rPr>
        <w:t xml:space="preserve">s and one low-impedance microwire </w:t>
      </w:r>
      <w:r w:rsidRPr="00594A88">
        <w:rPr>
          <w:rFonts w:ascii="Times New Roman" w:eastAsia="Times New Roman" w:hAnsi="Times New Roman" w:cs="Times New Roman"/>
          <w:kern w:val="0"/>
          <w:sz w:val="24"/>
          <w:szCs w:val="24"/>
          <w14:ligatures w14:val="none"/>
          <w:rPrChange w:id="160" w:author="Luca Kolibius (PGR)" w:date="2023-01-27T00:15:00Z">
            <w:rPr>
              <w:rFonts w:ascii="Helvetica" w:eastAsia="Times New Roman" w:hAnsi="Helvetica" w:cs="Times New Roman"/>
              <w:kern w:val="0"/>
              <w14:ligatures w14:val="none"/>
            </w:rPr>
          </w:rPrChange>
        </w:rPr>
        <w:t xml:space="preserve">is inserted. </w:t>
      </w:r>
      <w:r w:rsidR="0011006E" w:rsidRPr="00594A88">
        <w:rPr>
          <w:rFonts w:ascii="Times New Roman" w:eastAsia="Times New Roman" w:hAnsi="Times New Roman" w:cs="Times New Roman"/>
          <w:kern w:val="0"/>
          <w:sz w:val="24"/>
          <w:szCs w:val="24"/>
          <w14:ligatures w14:val="none"/>
          <w:rPrChange w:id="161" w:author="Luca Kolibius (PGR)" w:date="2023-01-27T00:15:00Z">
            <w:rPr>
              <w:rFonts w:ascii="Helvetica" w:eastAsia="Times New Roman" w:hAnsi="Helvetica" w:cs="Times New Roman"/>
              <w:kern w:val="0"/>
              <w14:ligatures w14:val="none"/>
            </w:rPr>
          </w:rPrChange>
        </w:rPr>
        <w:t xml:space="preserve">By default, the low-impedance wire is used as a reference for the high-impedance wires. </w:t>
      </w:r>
      <w:r w:rsidR="00F62561" w:rsidRPr="00594A88">
        <w:rPr>
          <w:rFonts w:ascii="Times New Roman" w:eastAsia="Times New Roman" w:hAnsi="Times New Roman" w:cs="Times New Roman"/>
          <w:kern w:val="0"/>
          <w:sz w:val="24"/>
          <w:szCs w:val="24"/>
          <w14:ligatures w14:val="none"/>
          <w:rPrChange w:id="162" w:author="Luca Kolibius (PGR)" w:date="2023-01-27T00:15:00Z">
            <w:rPr>
              <w:rFonts w:ascii="Helvetica" w:eastAsia="Times New Roman" w:hAnsi="Helvetica" w:cs="Times New Roman"/>
              <w:kern w:val="0"/>
              <w14:ligatures w14:val="none"/>
            </w:rPr>
          </w:rPrChange>
        </w:rPr>
        <w:t xml:space="preserve">Microwires have a width of </w:t>
      </w:r>
      <w:ins w:id="163" w:author="Luca Kolibius (PGR)" w:date="2023-01-26T19:41:00Z">
        <w:r w:rsidR="0055115E" w:rsidRPr="00594A88">
          <w:rPr>
            <w:rFonts w:ascii="Times New Roman" w:eastAsia="Times New Roman" w:hAnsi="Times New Roman" w:cs="Times New Roman"/>
            <w:kern w:val="0"/>
            <w:sz w:val="24"/>
            <w:szCs w:val="24"/>
            <w:lang w:val="en-DE"/>
            <w14:ligatures w14:val="none"/>
            <w:rPrChange w:id="164" w:author="Luca Kolibius (PGR)" w:date="2023-01-27T00:15:00Z">
              <w:rPr>
                <w:rFonts w:ascii="Helvetica" w:eastAsia="Times New Roman" w:hAnsi="Helvetica" w:cs="Times New Roman"/>
                <w:kern w:val="0"/>
                <w:lang w:val="en-DE"/>
                <w14:ligatures w14:val="none"/>
              </w:rPr>
            </w:rPrChange>
          </w:rPr>
          <w:t>~40</w:t>
        </w:r>
      </w:ins>
      <w:commentRangeStart w:id="165"/>
      <w:del w:id="166" w:author="Luca Kolibius (PGR)" w:date="2023-01-26T19:41:00Z">
        <w:r w:rsidR="00F62561" w:rsidRPr="00594A88" w:rsidDel="0055115E">
          <w:rPr>
            <w:rFonts w:ascii="Times New Roman" w:eastAsia="Times New Roman" w:hAnsi="Times New Roman" w:cs="Times New Roman"/>
            <w:kern w:val="0"/>
            <w:sz w:val="24"/>
            <w:szCs w:val="24"/>
            <w14:ligatures w14:val="none"/>
            <w:rPrChange w:id="167" w:author="Luca Kolibius (PGR)" w:date="2023-01-27T00:15:00Z">
              <w:rPr>
                <w:rFonts w:ascii="Helvetica" w:eastAsia="Times New Roman" w:hAnsi="Helvetica" w:cs="Times New Roman"/>
                <w:kern w:val="0"/>
                <w14:ligatures w14:val="none"/>
              </w:rPr>
            </w:rPrChange>
          </w:rPr>
          <w:delText>40</w:delText>
        </w:r>
      </w:del>
      <w:r w:rsidR="00F62561" w:rsidRPr="00594A88">
        <w:rPr>
          <w:rFonts w:ascii="Times New Roman" w:eastAsia="Times New Roman" w:hAnsi="Times New Roman" w:cs="Times New Roman"/>
          <w:kern w:val="0"/>
          <w:sz w:val="24"/>
          <w:szCs w:val="24"/>
          <w14:ligatures w14:val="none"/>
          <w:rPrChange w:id="168" w:author="Luca Kolibius (PGR)" w:date="2023-01-27T00:15:00Z">
            <w:rPr>
              <w:rFonts w:ascii="Helvetica" w:eastAsia="Times New Roman" w:hAnsi="Helvetica" w:cs="Times New Roman"/>
              <w:kern w:val="0"/>
              <w14:ligatures w14:val="none"/>
            </w:rPr>
          </w:rPrChange>
        </w:rPr>
        <w:t xml:space="preserve"> </w:t>
      </w:r>
      <w:commentRangeEnd w:id="165"/>
      <w:r w:rsidR="00CA3000" w:rsidRPr="00594A88">
        <w:rPr>
          <w:rStyle w:val="CommentReference"/>
          <w:rFonts w:ascii="Times New Roman" w:hAnsi="Times New Roman" w:cs="Times New Roman"/>
          <w:sz w:val="24"/>
          <w:szCs w:val="24"/>
          <w:rPrChange w:id="169" w:author="Luca Kolibius (PGR)" w:date="2023-01-27T00:15:00Z">
            <w:rPr>
              <w:rStyle w:val="CommentReference"/>
            </w:rPr>
          </w:rPrChange>
        </w:rPr>
        <w:commentReference w:id="165"/>
      </w:r>
      <w:r w:rsidR="00F62561" w:rsidRPr="00594A88">
        <w:rPr>
          <w:rFonts w:ascii="Times New Roman" w:eastAsia="Times New Roman" w:hAnsi="Times New Roman" w:cs="Times New Roman"/>
          <w:kern w:val="0"/>
          <w:sz w:val="24"/>
          <w:szCs w:val="24"/>
          <w14:ligatures w14:val="none"/>
          <w:rPrChange w:id="170" w:author="Luca Kolibius (PGR)" w:date="2023-01-27T00:15:00Z">
            <w:rPr>
              <w:rFonts w:ascii="Helvetica" w:eastAsia="Times New Roman" w:hAnsi="Helvetica" w:cstheme="minorHAnsi"/>
              <w:kern w:val="0"/>
              <w14:ligatures w14:val="none"/>
            </w:rPr>
          </w:rPrChange>
        </w:rPr>
        <w:t>µ</w:t>
      </w:r>
      <w:r w:rsidR="00F62561" w:rsidRPr="00594A88">
        <w:rPr>
          <w:rFonts w:ascii="Times New Roman" w:eastAsia="Times New Roman" w:hAnsi="Times New Roman" w:cs="Times New Roman"/>
          <w:kern w:val="0"/>
          <w:sz w:val="24"/>
          <w:szCs w:val="24"/>
          <w14:ligatures w14:val="none"/>
          <w:rPrChange w:id="171" w:author="Luca Kolibius (PGR)" w:date="2023-01-27T00:15:00Z">
            <w:rPr>
              <w:rFonts w:ascii="Helvetica" w:eastAsia="Times New Roman" w:hAnsi="Helvetica" w:cs="Times New Roman"/>
              <w:kern w:val="0"/>
              <w14:ligatures w14:val="none"/>
            </w:rPr>
          </w:rPrChange>
        </w:rPr>
        <w:t xml:space="preserve">m and radially protrude 4-5 mm </w:t>
      </w:r>
      <w:r w:rsidR="0011006E" w:rsidRPr="00594A88">
        <w:rPr>
          <w:rFonts w:ascii="Times New Roman" w:eastAsia="Times New Roman" w:hAnsi="Times New Roman" w:cs="Times New Roman"/>
          <w:kern w:val="0"/>
          <w:sz w:val="24"/>
          <w:szCs w:val="24"/>
          <w14:ligatures w14:val="none"/>
          <w:rPrChange w:id="172" w:author="Luca Kolibius (PGR)" w:date="2023-01-27T00:15:00Z">
            <w:rPr>
              <w:rFonts w:ascii="Helvetica" w:eastAsia="Times New Roman" w:hAnsi="Helvetica" w:cs="Times New Roman"/>
              <w:kern w:val="0"/>
              <w14:ligatures w14:val="none"/>
            </w:rPr>
          </w:rPrChange>
        </w:rPr>
        <w:t>past the end point of the macro depth electrode</w:t>
      </w:r>
      <w:r w:rsidR="00F62561" w:rsidRPr="00594A88">
        <w:rPr>
          <w:rFonts w:ascii="Times New Roman" w:eastAsia="Times New Roman" w:hAnsi="Times New Roman" w:cs="Times New Roman"/>
          <w:kern w:val="0"/>
          <w:sz w:val="24"/>
          <w:szCs w:val="24"/>
          <w14:ligatures w14:val="none"/>
          <w:rPrChange w:id="173" w:author="Luca Kolibius (PGR)" w:date="2023-01-27T00:15:00Z">
            <w:rPr>
              <w:rFonts w:ascii="Helvetica" w:eastAsia="Times New Roman" w:hAnsi="Helvetica" w:cs="Times New Roman"/>
              <w:kern w:val="0"/>
              <w14:ligatures w14:val="none"/>
            </w:rPr>
          </w:rPrChange>
        </w:rPr>
        <w:t xml:space="preserve">. </w:t>
      </w:r>
      <w:r w:rsidR="0011006E" w:rsidRPr="00594A88">
        <w:rPr>
          <w:rFonts w:ascii="Times New Roman" w:eastAsia="Times New Roman" w:hAnsi="Times New Roman" w:cs="Times New Roman"/>
          <w:kern w:val="0"/>
          <w:sz w:val="24"/>
          <w:szCs w:val="24"/>
          <w14:ligatures w14:val="none"/>
          <w:rPrChange w:id="174" w:author="Luca Kolibius (PGR)" w:date="2023-01-27T00:15:00Z">
            <w:rPr>
              <w:rFonts w:ascii="Helvetica" w:eastAsia="Times New Roman" w:hAnsi="Helvetica" w:cs="Times New Roman"/>
              <w:kern w:val="0"/>
              <w14:ligatures w14:val="none"/>
            </w:rPr>
          </w:rPrChange>
        </w:rPr>
        <w:t xml:space="preserve">They are made from </w:t>
      </w:r>
      <w:r w:rsidRPr="00594A88">
        <w:rPr>
          <w:rFonts w:ascii="Times New Roman" w:eastAsia="Times New Roman" w:hAnsi="Times New Roman" w:cs="Times New Roman"/>
          <w:kern w:val="0"/>
          <w:sz w:val="24"/>
          <w:szCs w:val="24"/>
          <w14:ligatures w14:val="none"/>
          <w:rPrChange w:id="175" w:author="Luca Kolibius (PGR)" w:date="2023-01-27T00:15:00Z">
            <w:rPr>
              <w:rFonts w:ascii="Helvetica" w:eastAsia="Times New Roman" w:hAnsi="Helvetica" w:cs="Times New Roman"/>
              <w:kern w:val="0"/>
              <w14:ligatures w14:val="none"/>
            </w:rPr>
          </w:rPrChange>
        </w:rPr>
        <w:t>platinum,</w:t>
      </w:r>
      <w:r w:rsidR="0011006E" w:rsidRPr="00594A88">
        <w:rPr>
          <w:rFonts w:ascii="Times New Roman" w:eastAsia="Times New Roman" w:hAnsi="Times New Roman" w:cs="Times New Roman"/>
          <w:kern w:val="0"/>
          <w:sz w:val="24"/>
          <w:szCs w:val="24"/>
          <w14:ligatures w14:val="none"/>
          <w:rPrChange w:id="176" w:author="Luca Kolibius (PGR)" w:date="2023-01-27T00:15:00Z">
            <w:rPr>
              <w:rFonts w:ascii="Helvetica" w:eastAsia="Times New Roman" w:hAnsi="Helvetica" w:cs="Times New Roman"/>
              <w:kern w:val="0"/>
              <w14:ligatures w14:val="none"/>
            </w:rPr>
          </w:rPrChange>
        </w:rPr>
        <w:t xml:space="preserve"> which </w:t>
      </w:r>
      <w:r w:rsidR="00F62561" w:rsidRPr="00594A88">
        <w:rPr>
          <w:rFonts w:ascii="Times New Roman" w:eastAsia="Times New Roman" w:hAnsi="Times New Roman" w:cs="Times New Roman"/>
          <w:kern w:val="0"/>
          <w:sz w:val="24"/>
          <w:szCs w:val="24"/>
          <w14:ligatures w14:val="none"/>
          <w:rPrChange w:id="177" w:author="Luca Kolibius (PGR)" w:date="2023-01-27T00:15:00Z">
            <w:rPr>
              <w:rFonts w:ascii="Helvetica" w:eastAsia="Times New Roman" w:hAnsi="Helvetica" w:cs="Times New Roman"/>
              <w:kern w:val="0"/>
              <w14:ligatures w14:val="none"/>
            </w:rPr>
          </w:rPrChange>
        </w:rPr>
        <w:t>has a high impedance for lower frequenc</w:t>
      </w:r>
      <w:r w:rsidR="0011006E" w:rsidRPr="00594A88">
        <w:rPr>
          <w:rFonts w:ascii="Times New Roman" w:eastAsia="Times New Roman" w:hAnsi="Times New Roman" w:cs="Times New Roman"/>
          <w:kern w:val="0"/>
          <w:sz w:val="24"/>
          <w:szCs w:val="24"/>
          <w14:ligatures w14:val="none"/>
          <w:rPrChange w:id="178" w:author="Luca Kolibius (PGR)" w:date="2023-01-27T00:15:00Z">
            <w:rPr>
              <w:rFonts w:ascii="Helvetica" w:eastAsia="Times New Roman" w:hAnsi="Helvetica" w:cs="Times New Roman"/>
              <w:kern w:val="0"/>
              <w14:ligatures w14:val="none"/>
            </w:rPr>
          </w:rPrChange>
        </w:rPr>
        <w:t>ies</w:t>
      </w:r>
      <w:r w:rsidR="00F62561" w:rsidRPr="00594A88">
        <w:rPr>
          <w:rFonts w:ascii="Times New Roman" w:eastAsia="Times New Roman" w:hAnsi="Times New Roman" w:cs="Times New Roman"/>
          <w:kern w:val="0"/>
          <w:sz w:val="24"/>
          <w:szCs w:val="24"/>
          <w14:ligatures w14:val="none"/>
          <w:rPrChange w:id="179" w:author="Luca Kolibius (PGR)" w:date="2023-01-27T00:15:00Z">
            <w:rPr>
              <w:rFonts w:ascii="Helvetica" w:eastAsia="Times New Roman" w:hAnsi="Helvetica" w:cs="Times New Roman"/>
              <w:kern w:val="0"/>
              <w14:ligatures w14:val="none"/>
            </w:rPr>
          </w:rPrChange>
        </w:rPr>
        <w:t xml:space="preserve"> and a low impedance for higher frequency bands. </w:t>
      </w:r>
      <w:r w:rsidR="0011006E" w:rsidRPr="00594A88">
        <w:rPr>
          <w:rFonts w:ascii="Times New Roman" w:eastAsia="Times New Roman" w:hAnsi="Times New Roman" w:cs="Times New Roman"/>
          <w:kern w:val="0"/>
          <w:sz w:val="24"/>
          <w:szCs w:val="24"/>
          <w14:ligatures w14:val="none"/>
          <w:rPrChange w:id="180" w:author="Luca Kolibius (PGR)" w:date="2023-01-27T00:15:00Z">
            <w:rPr>
              <w:rFonts w:ascii="Helvetica" w:eastAsia="Times New Roman" w:hAnsi="Helvetica" w:cs="Times New Roman"/>
              <w:kern w:val="0"/>
              <w14:ligatures w14:val="none"/>
            </w:rPr>
          </w:rPrChange>
        </w:rPr>
        <w:t>This allows the recordings of action potentials of multiple local single neurons superimposed on local field potentials.</w:t>
      </w:r>
    </w:p>
    <w:p w14:paraId="08E4223A" w14:textId="69E47A55" w:rsidR="005D1CBD" w:rsidDel="009778FB" w:rsidRDefault="009778FB" w:rsidP="009778FB">
      <w:pPr>
        <w:spacing w:after="0" w:line="360" w:lineRule="auto"/>
        <w:ind w:firstLine="720"/>
        <w:rPr>
          <w:del w:id="181" w:author="Luca Kolibius (PGR)" w:date="2023-01-27T00:21:00Z"/>
          <w:rFonts w:ascii="Times New Roman" w:hAnsi="Times New Roman" w:cs="Times New Roman"/>
          <w:sz w:val="24"/>
          <w:szCs w:val="24"/>
          <w:lang w:val="en-DE"/>
        </w:rPr>
      </w:pPr>
      <w:ins w:id="182" w:author="Luca Kolibius (PGR)" w:date="2023-01-27T00:20:00Z">
        <w:r>
          <w:rPr>
            <w:rFonts w:ascii="Times New Roman" w:eastAsia="Times New Roman" w:hAnsi="Times New Roman" w:cs="Times New Roman"/>
            <w:kern w:val="0"/>
            <w:sz w:val="24"/>
            <w:szCs w:val="24"/>
            <w:lang w:val="en-DE"/>
            <w14:ligatures w14:val="none"/>
          </w:rPr>
          <w:t xml:space="preserve"> </w:t>
        </w:r>
      </w:ins>
      <w:r w:rsidR="00A3222B" w:rsidRPr="00594A88">
        <w:rPr>
          <w:rFonts w:ascii="Times New Roman" w:eastAsia="Times New Roman" w:hAnsi="Times New Roman" w:cs="Times New Roman"/>
          <w:kern w:val="0"/>
          <w:sz w:val="24"/>
          <w:szCs w:val="24"/>
          <w14:ligatures w14:val="none"/>
          <w:rPrChange w:id="183" w:author="Luca Kolibius (PGR)" w:date="2023-01-27T00:15:00Z">
            <w:rPr>
              <w:rFonts w:ascii="Helvetica" w:eastAsia="Times New Roman" w:hAnsi="Helvetica" w:cs="Times New Roman"/>
              <w:kern w:val="0"/>
              <w14:ligatures w14:val="none"/>
            </w:rPr>
          </w:rPrChange>
        </w:rPr>
        <w:t>Each microwire bundle typically yield</w:t>
      </w:r>
      <w:ins w:id="184" w:author="Simon Hanslmayr" w:date="2023-01-23T17:22:00Z">
        <w:r w:rsidR="002D26D6" w:rsidRPr="00594A88">
          <w:rPr>
            <w:rFonts w:ascii="Times New Roman" w:eastAsia="Times New Roman" w:hAnsi="Times New Roman" w:cs="Times New Roman"/>
            <w:kern w:val="0"/>
            <w:sz w:val="24"/>
            <w:szCs w:val="24"/>
            <w14:ligatures w14:val="none"/>
            <w:rPrChange w:id="185" w:author="Luca Kolibius (PGR)" w:date="2023-01-27T00:15:00Z">
              <w:rPr>
                <w:rFonts w:ascii="Helvetica" w:eastAsia="Times New Roman" w:hAnsi="Helvetica" w:cs="Times New Roman"/>
                <w:kern w:val="0"/>
                <w14:ligatures w14:val="none"/>
              </w:rPr>
            </w:rPrChange>
          </w:rPr>
          <w:t>s</w:t>
        </w:r>
      </w:ins>
      <w:r w:rsidR="00A3222B" w:rsidRPr="00594A88">
        <w:rPr>
          <w:rFonts w:ascii="Times New Roman" w:eastAsia="Times New Roman" w:hAnsi="Times New Roman" w:cs="Times New Roman"/>
          <w:kern w:val="0"/>
          <w:sz w:val="24"/>
          <w:szCs w:val="24"/>
          <w14:ligatures w14:val="none"/>
          <w:rPrChange w:id="186" w:author="Luca Kolibius (PGR)" w:date="2023-01-27T00:15:00Z">
            <w:rPr>
              <w:rFonts w:ascii="Helvetica" w:eastAsia="Times New Roman" w:hAnsi="Helvetica" w:cs="Times New Roman"/>
              <w:kern w:val="0"/>
              <w14:ligatures w14:val="none"/>
            </w:rPr>
          </w:rPrChange>
        </w:rPr>
        <w:t xml:space="preserve"> around a dozen separate neurons.</w:t>
      </w:r>
      <w:r w:rsidR="00A3222B" w:rsidRPr="00594A88">
        <w:rPr>
          <w:rFonts w:ascii="Times New Roman" w:hAnsi="Times New Roman" w:cs="Times New Roman"/>
          <w:sz w:val="24"/>
          <w:szCs w:val="24"/>
          <w:rPrChange w:id="187" w:author="Luca Kolibius (PGR)" w:date="2023-01-27T00:15:00Z">
            <w:rPr>
              <w:rFonts w:ascii="Helvetica" w:hAnsi="Helvetica"/>
            </w:rPr>
          </w:rPrChange>
        </w:rPr>
        <w:t xml:space="preserve"> Usually</w:t>
      </w:r>
      <w:r w:rsidR="0011006E" w:rsidRPr="00594A88">
        <w:rPr>
          <w:rFonts w:ascii="Times New Roman" w:hAnsi="Times New Roman" w:cs="Times New Roman"/>
          <w:sz w:val="24"/>
          <w:szCs w:val="24"/>
          <w:rPrChange w:id="188" w:author="Luca Kolibius (PGR)" w:date="2023-01-27T00:15:00Z">
            <w:rPr>
              <w:rFonts w:ascii="Helvetica" w:hAnsi="Helvetica"/>
            </w:rPr>
          </w:rPrChange>
        </w:rPr>
        <w:t>,</w:t>
      </w:r>
      <w:r w:rsidR="00A3222B" w:rsidRPr="00594A88">
        <w:rPr>
          <w:rFonts w:ascii="Times New Roman" w:hAnsi="Times New Roman" w:cs="Times New Roman"/>
          <w:sz w:val="24"/>
          <w:szCs w:val="24"/>
          <w:rPrChange w:id="189" w:author="Luca Kolibius (PGR)" w:date="2023-01-27T00:15:00Z">
            <w:rPr>
              <w:rFonts w:ascii="Helvetica" w:hAnsi="Helvetica"/>
            </w:rPr>
          </w:rPrChange>
        </w:rPr>
        <w:t xml:space="preserve"> fewer single neurons can be recorded at the end of the first recording week, which is likely due to gliosis at the microwire tip (Fried et al., 1999).</w:t>
      </w:r>
      <w:ins w:id="190" w:author="Luca Kolibius (PGR)" w:date="2023-01-27T00:21:00Z">
        <w:r>
          <w:rPr>
            <w:rFonts w:ascii="Times New Roman" w:hAnsi="Times New Roman" w:cs="Times New Roman"/>
            <w:sz w:val="24"/>
            <w:szCs w:val="24"/>
            <w:lang w:val="en-DE"/>
          </w:rPr>
          <w:t xml:space="preserve"> </w:t>
        </w:r>
      </w:ins>
    </w:p>
    <w:p w14:paraId="7D35EE56" w14:textId="77777777" w:rsidR="009778FB" w:rsidRPr="009778FB" w:rsidRDefault="009778FB" w:rsidP="009778FB">
      <w:pPr>
        <w:spacing w:after="0" w:line="360" w:lineRule="auto"/>
        <w:ind w:firstLine="720"/>
        <w:rPr>
          <w:ins w:id="191" w:author="Luca Kolibius (PGR)" w:date="2023-01-27T00:21:00Z"/>
          <w:rFonts w:ascii="Times New Roman" w:hAnsi="Times New Roman" w:cs="Times New Roman"/>
          <w:sz w:val="24"/>
          <w:szCs w:val="24"/>
          <w:lang w:val="en-DE"/>
          <w:rPrChange w:id="192" w:author="Luca Kolibius (PGR)" w:date="2023-01-27T00:21:00Z">
            <w:rPr>
              <w:ins w:id="193" w:author="Luca Kolibius (PGR)" w:date="2023-01-27T00:21:00Z"/>
              <w:rFonts w:ascii="Helvetica" w:hAnsi="Helvetica"/>
            </w:rPr>
          </w:rPrChange>
        </w:rPr>
        <w:pPrChange w:id="194" w:author="Luca Kolibius (PGR)" w:date="2023-01-27T00:21:00Z">
          <w:pPr>
            <w:spacing w:after="0" w:line="360" w:lineRule="auto"/>
          </w:pPr>
        </w:pPrChange>
      </w:pPr>
    </w:p>
    <w:p w14:paraId="6614B8C6" w14:textId="21D927EA" w:rsidR="005D1CBD" w:rsidRPr="00594A88" w:rsidDel="009778FB" w:rsidRDefault="00874EE6" w:rsidP="001379EB">
      <w:pPr>
        <w:spacing w:after="0" w:line="360" w:lineRule="auto"/>
        <w:rPr>
          <w:del w:id="195" w:author="Luca Kolibius (PGR)" w:date="2023-01-27T00:20:00Z"/>
          <w:rFonts w:ascii="Times New Roman" w:hAnsi="Times New Roman" w:cs="Times New Roman"/>
          <w:sz w:val="24"/>
          <w:szCs w:val="24"/>
          <w:rPrChange w:id="196" w:author="Luca Kolibius (PGR)" w:date="2023-01-27T00:15:00Z">
            <w:rPr>
              <w:del w:id="197" w:author="Luca Kolibius (PGR)" w:date="2023-01-27T00:20:00Z"/>
              <w:rFonts w:ascii="Helvetica" w:hAnsi="Helvetica"/>
            </w:rPr>
          </w:rPrChange>
        </w:rPr>
      </w:pPr>
      <w:r w:rsidRPr="00594A88">
        <w:rPr>
          <w:rFonts w:ascii="Times New Roman" w:hAnsi="Times New Roman" w:cs="Times New Roman"/>
          <w:sz w:val="24"/>
          <w:szCs w:val="24"/>
          <w:rPrChange w:id="198" w:author="Luca Kolibius (PGR)" w:date="2023-01-27T00:15:00Z">
            <w:rPr>
              <w:rFonts w:ascii="Helvetica" w:hAnsi="Helvetica"/>
            </w:rPr>
          </w:rPrChange>
        </w:rPr>
        <w:t>Newer probes such as t</w:t>
      </w:r>
      <w:r w:rsidR="005D1CBD" w:rsidRPr="00594A88">
        <w:rPr>
          <w:rFonts w:ascii="Times New Roman" w:hAnsi="Times New Roman" w:cs="Times New Roman"/>
          <w:sz w:val="24"/>
          <w:szCs w:val="24"/>
          <w:rPrChange w:id="199" w:author="Luca Kolibius (PGR)" w:date="2023-01-27T00:15:00Z">
            <w:rPr>
              <w:rFonts w:ascii="Helvetica" w:hAnsi="Helvetica"/>
            </w:rPr>
          </w:rPrChange>
        </w:rPr>
        <w:t xml:space="preserve">he </w:t>
      </w:r>
      <w:proofErr w:type="spellStart"/>
      <w:r w:rsidR="005D1CBD" w:rsidRPr="00594A88">
        <w:rPr>
          <w:rFonts w:ascii="Times New Roman" w:hAnsi="Times New Roman" w:cs="Times New Roman"/>
          <w:sz w:val="24"/>
          <w:szCs w:val="24"/>
          <w:rPrChange w:id="200" w:author="Luca Kolibius (PGR)" w:date="2023-01-27T00:15:00Z">
            <w:rPr>
              <w:rFonts w:ascii="Helvetica" w:hAnsi="Helvetica"/>
            </w:rPr>
          </w:rPrChange>
        </w:rPr>
        <w:t>Neur</w:t>
      </w:r>
      <w:r w:rsidRPr="00594A88">
        <w:rPr>
          <w:rFonts w:ascii="Times New Roman" w:hAnsi="Times New Roman" w:cs="Times New Roman"/>
          <w:sz w:val="24"/>
          <w:szCs w:val="24"/>
          <w:rPrChange w:id="201" w:author="Luca Kolibius (PGR)" w:date="2023-01-27T00:15:00Z">
            <w:rPr>
              <w:rFonts w:ascii="Helvetica" w:hAnsi="Helvetica"/>
            </w:rPr>
          </w:rPrChange>
        </w:rPr>
        <w:t>o</w:t>
      </w:r>
      <w:r w:rsidR="005D1CBD" w:rsidRPr="00594A88">
        <w:rPr>
          <w:rFonts w:ascii="Times New Roman" w:hAnsi="Times New Roman" w:cs="Times New Roman"/>
          <w:sz w:val="24"/>
          <w:szCs w:val="24"/>
          <w:rPrChange w:id="202" w:author="Luca Kolibius (PGR)" w:date="2023-01-27T00:15:00Z">
            <w:rPr>
              <w:rFonts w:ascii="Helvetica" w:hAnsi="Helvetica"/>
            </w:rPr>
          </w:rPrChange>
        </w:rPr>
        <w:t>pixels</w:t>
      </w:r>
      <w:proofErr w:type="spellEnd"/>
      <w:r w:rsidR="005D1CBD" w:rsidRPr="00594A88">
        <w:rPr>
          <w:rFonts w:ascii="Times New Roman" w:hAnsi="Times New Roman" w:cs="Times New Roman"/>
          <w:sz w:val="24"/>
          <w:szCs w:val="24"/>
          <w:rPrChange w:id="203" w:author="Luca Kolibius (PGR)" w:date="2023-01-27T00:15:00Z">
            <w:rPr>
              <w:rFonts w:ascii="Helvetica" w:hAnsi="Helvetica"/>
            </w:rPr>
          </w:rPrChange>
        </w:rPr>
        <w:t xml:space="preserve"> 1.0 probe contains 384 channels across a 24 µm × 70 µm × 10 mm shank (xx), providing an advantage over conventionally used microwires which can spread out during electrode implantation in an unpredictable way (does anyone mention that? maybe 1999). </w:t>
      </w:r>
      <w:proofErr w:type="gramStart"/>
      <w:r w:rsidR="005D1CBD" w:rsidRPr="00594A88">
        <w:rPr>
          <w:rFonts w:ascii="Times New Roman" w:hAnsi="Times New Roman" w:cs="Times New Roman"/>
          <w:sz w:val="24"/>
          <w:szCs w:val="24"/>
          <w:rPrChange w:id="204" w:author="Luca Kolibius (PGR)" w:date="2023-01-27T00:15:00Z">
            <w:rPr>
              <w:rFonts w:ascii="Helvetica" w:hAnsi="Helvetica"/>
            </w:rPr>
          </w:rPrChange>
        </w:rPr>
        <w:t>As a consequence</w:t>
      </w:r>
      <w:proofErr w:type="gramEnd"/>
      <w:r w:rsidR="005D1CBD" w:rsidRPr="00594A88">
        <w:rPr>
          <w:rFonts w:ascii="Times New Roman" w:hAnsi="Times New Roman" w:cs="Times New Roman"/>
          <w:sz w:val="24"/>
          <w:szCs w:val="24"/>
          <w:rPrChange w:id="205" w:author="Luca Kolibius (PGR)" w:date="2023-01-27T00:15:00Z">
            <w:rPr>
              <w:rFonts w:ascii="Helvetica" w:hAnsi="Helvetica"/>
            </w:rPr>
          </w:rPrChange>
        </w:rPr>
        <w:t xml:space="preserve">, </w:t>
      </w:r>
      <w:commentRangeStart w:id="206"/>
      <w:r w:rsidR="005D1CBD" w:rsidRPr="00594A88">
        <w:rPr>
          <w:rFonts w:ascii="Times New Roman" w:hAnsi="Times New Roman" w:cs="Times New Roman"/>
          <w:sz w:val="24"/>
          <w:szCs w:val="24"/>
          <w:rPrChange w:id="207" w:author="Luca Kolibius (PGR)" w:date="2023-01-27T00:15:00Z">
            <w:rPr>
              <w:rFonts w:ascii="Helvetica" w:hAnsi="Helvetica"/>
            </w:rPr>
          </w:rPrChange>
        </w:rPr>
        <w:t xml:space="preserve">spike detection and clustering cannot rely on local similarities between </w:t>
      </w:r>
      <w:ins w:id="208" w:author="Luca Kolibius (PGR)" w:date="2023-01-26T19:43:00Z">
        <w:r w:rsidR="0055115E" w:rsidRPr="00594A88">
          <w:rPr>
            <w:rFonts w:ascii="Times New Roman" w:hAnsi="Times New Roman" w:cs="Times New Roman"/>
            <w:sz w:val="24"/>
            <w:szCs w:val="24"/>
            <w:lang w:val="en-DE"/>
            <w:rPrChange w:id="209" w:author="Luca Kolibius (PGR)" w:date="2023-01-27T00:15:00Z">
              <w:rPr>
                <w:rFonts w:ascii="Helvetica" w:hAnsi="Helvetica"/>
                <w:lang w:val="en-DE"/>
              </w:rPr>
            </w:rPrChange>
          </w:rPr>
          <w:t xml:space="preserve">conventionally used </w:t>
        </w:r>
      </w:ins>
      <w:r w:rsidR="005D1CBD" w:rsidRPr="00594A88">
        <w:rPr>
          <w:rFonts w:ascii="Times New Roman" w:hAnsi="Times New Roman" w:cs="Times New Roman"/>
          <w:sz w:val="24"/>
          <w:szCs w:val="24"/>
          <w:rPrChange w:id="210" w:author="Luca Kolibius (PGR)" w:date="2023-01-27T00:15:00Z">
            <w:rPr>
              <w:rFonts w:ascii="Helvetica" w:hAnsi="Helvetica"/>
            </w:rPr>
          </w:rPrChange>
        </w:rPr>
        <w:t>electrodes</w:t>
      </w:r>
      <w:commentRangeEnd w:id="206"/>
      <w:r w:rsidR="002D10EA" w:rsidRPr="00594A88">
        <w:rPr>
          <w:rStyle w:val="CommentReference"/>
          <w:rFonts w:ascii="Times New Roman" w:hAnsi="Times New Roman" w:cs="Times New Roman"/>
          <w:sz w:val="24"/>
          <w:szCs w:val="24"/>
          <w:rPrChange w:id="211" w:author="Luca Kolibius (PGR)" w:date="2023-01-27T00:15:00Z">
            <w:rPr>
              <w:rStyle w:val="CommentReference"/>
            </w:rPr>
          </w:rPrChange>
        </w:rPr>
        <w:commentReference w:id="206"/>
      </w:r>
      <w:r w:rsidR="005D1CBD" w:rsidRPr="00594A88">
        <w:rPr>
          <w:rFonts w:ascii="Times New Roman" w:hAnsi="Times New Roman" w:cs="Times New Roman"/>
          <w:sz w:val="24"/>
          <w:szCs w:val="24"/>
          <w:rPrChange w:id="212" w:author="Luca Kolibius (PGR)" w:date="2023-01-27T00:15:00Z">
            <w:rPr>
              <w:rFonts w:ascii="Helvetica" w:hAnsi="Helvetica"/>
            </w:rPr>
          </w:rPrChange>
        </w:rPr>
        <w:t xml:space="preserve">. Not only does this new probe allow for a higher quantity of recorded neurons, but the rigid distance between </w:t>
      </w:r>
      <w:r w:rsidRPr="00594A88">
        <w:rPr>
          <w:rFonts w:ascii="Times New Roman" w:hAnsi="Times New Roman" w:cs="Times New Roman"/>
          <w:sz w:val="24"/>
          <w:szCs w:val="24"/>
          <w:rPrChange w:id="213" w:author="Luca Kolibius (PGR)" w:date="2023-01-27T00:15:00Z">
            <w:rPr>
              <w:rFonts w:ascii="Helvetica" w:hAnsi="Helvetica"/>
            </w:rPr>
          </w:rPrChange>
        </w:rPr>
        <w:t>neighbouring</w:t>
      </w:r>
      <w:r w:rsidR="005D1CBD" w:rsidRPr="00594A88">
        <w:rPr>
          <w:rFonts w:ascii="Times New Roman" w:hAnsi="Times New Roman" w:cs="Times New Roman"/>
          <w:sz w:val="24"/>
          <w:szCs w:val="24"/>
          <w:rPrChange w:id="214" w:author="Luca Kolibius (PGR)" w:date="2023-01-27T00:15:00Z">
            <w:rPr>
              <w:rFonts w:ascii="Helvetica" w:hAnsi="Helvetica"/>
            </w:rPr>
          </w:rPrChange>
        </w:rPr>
        <w:t xml:space="preserve"> channels (20 µm) allow a higher quality spike sorting as spikes are propagated across contacts.</w:t>
      </w:r>
    </w:p>
    <w:p w14:paraId="0437B794" w14:textId="69E3F8CA" w:rsidR="005D1CBD" w:rsidRPr="00594A88" w:rsidDel="009778FB" w:rsidRDefault="009778FB" w:rsidP="001379EB">
      <w:pPr>
        <w:spacing w:after="0" w:line="360" w:lineRule="auto"/>
        <w:rPr>
          <w:del w:id="215" w:author="Luca Kolibius (PGR)" w:date="2023-01-27T00:20:00Z"/>
          <w:rFonts w:ascii="Times New Roman" w:hAnsi="Times New Roman" w:cs="Times New Roman"/>
          <w:sz w:val="24"/>
          <w:szCs w:val="24"/>
          <w:rPrChange w:id="216" w:author="Luca Kolibius (PGR)" w:date="2023-01-27T00:15:00Z">
            <w:rPr>
              <w:del w:id="217" w:author="Luca Kolibius (PGR)" w:date="2023-01-27T00:20:00Z"/>
              <w:rFonts w:ascii="Helvetica" w:hAnsi="Helvetica"/>
            </w:rPr>
          </w:rPrChange>
        </w:rPr>
      </w:pPr>
      <w:ins w:id="218" w:author="Luca Kolibius (PGR)" w:date="2023-01-27T00:20:00Z">
        <w:r>
          <w:rPr>
            <w:rFonts w:ascii="Times New Roman" w:hAnsi="Times New Roman" w:cs="Times New Roman"/>
            <w:sz w:val="24"/>
            <w:szCs w:val="24"/>
            <w:lang w:val="en-DE"/>
          </w:rPr>
          <w:t xml:space="preserve"> </w:t>
        </w:r>
      </w:ins>
      <w:r w:rsidR="005D1CBD" w:rsidRPr="00594A88">
        <w:rPr>
          <w:rFonts w:ascii="Times New Roman" w:hAnsi="Times New Roman" w:cs="Times New Roman"/>
          <w:sz w:val="24"/>
          <w:szCs w:val="24"/>
          <w:rPrChange w:id="219" w:author="Luca Kolibius (PGR)" w:date="2023-01-27T00:15:00Z">
            <w:rPr>
              <w:rFonts w:ascii="Helvetica" w:hAnsi="Helvetica"/>
            </w:rPr>
          </w:rPrChange>
        </w:rPr>
        <w:t xml:space="preserve">Using a </w:t>
      </w:r>
      <w:proofErr w:type="spellStart"/>
      <w:r w:rsidR="005D1CBD" w:rsidRPr="00594A88">
        <w:rPr>
          <w:rFonts w:ascii="Times New Roman" w:hAnsi="Times New Roman" w:cs="Times New Roman"/>
          <w:sz w:val="24"/>
          <w:szCs w:val="24"/>
          <w:rPrChange w:id="220" w:author="Luca Kolibius (PGR)" w:date="2023-01-27T00:15:00Z">
            <w:rPr>
              <w:rFonts w:ascii="Helvetica" w:hAnsi="Helvetica"/>
            </w:rPr>
          </w:rPrChange>
        </w:rPr>
        <w:t>Neur</w:t>
      </w:r>
      <w:r w:rsidR="00874EE6" w:rsidRPr="00594A88">
        <w:rPr>
          <w:rFonts w:ascii="Times New Roman" w:hAnsi="Times New Roman" w:cs="Times New Roman"/>
          <w:sz w:val="24"/>
          <w:szCs w:val="24"/>
          <w:rPrChange w:id="221" w:author="Luca Kolibius (PGR)" w:date="2023-01-27T00:15:00Z">
            <w:rPr>
              <w:rFonts w:ascii="Helvetica" w:hAnsi="Helvetica"/>
            </w:rPr>
          </w:rPrChange>
        </w:rPr>
        <w:t>o</w:t>
      </w:r>
      <w:r w:rsidR="005D1CBD" w:rsidRPr="00594A88">
        <w:rPr>
          <w:rFonts w:ascii="Times New Roman" w:hAnsi="Times New Roman" w:cs="Times New Roman"/>
          <w:sz w:val="24"/>
          <w:szCs w:val="24"/>
          <w:rPrChange w:id="222" w:author="Luca Kolibius (PGR)" w:date="2023-01-27T00:15:00Z">
            <w:rPr>
              <w:rFonts w:ascii="Helvetica" w:hAnsi="Helvetica"/>
            </w:rPr>
          </w:rPrChange>
        </w:rPr>
        <w:t>pixels</w:t>
      </w:r>
      <w:proofErr w:type="spellEnd"/>
      <w:r w:rsidR="005D1CBD" w:rsidRPr="00594A88">
        <w:rPr>
          <w:rFonts w:ascii="Times New Roman" w:hAnsi="Times New Roman" w:cs="Times New Roman"/>
          <w:sz w:val="24"/>
          <w:szCs w:val="24"/>
          <w:rPrChange w:id="223" w:author="Luca Kolibius (PGR)" w:date="2023-01-27T00:15:00Z">
            <w:rPr>
              <w:rFonts w:ascii="Helvetica" w:hAnsi="Helvetica"/>
            </w:rPr>
          </w:rPrChange>
        </w:rPr>
        <w:t xml:space="preserve"> probe Durand and colleagues (Durand et al., 2022) recorded almost 600 neurons across 13 different brain regions using six different </w:t>
      </w:r>
      <w:proofErr w:type="spellStart"/>
      <w:r w:rsidR="005D1CBD" w:rsidRPr="00594A88">
        <w:rPr>
          <w:rFonts w:ascii="Times New Roman" w:hAnsi="Times New Roman" w:cs="Times New Roman"/>
          <w:sz w:val="24"/>
          <w:szCs w:val="24"/>
          <w:rPrChange w:id="224" w:author="Luca Kolibius (PGR)" w:date="2023-01-27T00:15:00Z">
            <w:rPr>
              <w:rFonts w:ascii="Helvetica" w:hAnsi="Helvetica"/>
            </w:rPr>
          </w:rPrChange>
        </w:rPr>
        <w:t>Neuropixels</w:t>
      </w:r>
      <w:proofErr w:type="spellEnd"/>
      <w:r w:rsidR="005D1CBD" w:rsidRPr="00594A88">
        <w:rPr>
          <w:rFonts w:ascii="Times New Roman" w:hAnsi="Times New Roman" w:cs="Times New Roman"/>
          <w:sz w:val="24"/>
          <w:szCs w:val="24"/>
          <w:rPrChange w:id="225" w:author="Luca Kolibius (PGR)" w:date="2023-01-27T00:15:00Z">
            <w:rPr>
              <w:rFonts w:ascii="Helvetica" w:hAnsi="Helvetica"/>
            </w:rPr>
          </w:rPrChange>
        </w:rPr>
        <w:t xml:space="preserve"> probes in a mouse. </w:t>
      </w:r>
    </w:p>
    <w:p w14:paraId="1DCDF609" w14:textId="6691655E" w:rsidR="005D1CBD" w:rsidRPr="009778FB" w:rsidDel="009778FB" w:rsidRDefault="005D1CBD" w:rsidP="009778FB">
      <w:pPr>
        <w:spacing w:after="0" w:line="360" w:lineRule="auto"/>
        <w:ind w:firstLine="720"/>
        <w:rPr>
          <w:del w:id="226" w:author="Luca Kolibius (PGR)" w:date="2023-01-27T00:21:00Z"/>
          <w:rFonts w:ascii="Times New Roman" w:hAnsi="Times New Roman" w:cs="Times New Roman"/>
          <w:sz w:val="24"/>
          <w:szCs w:val="24"/>
          <w:lang w:val="en-DE"/>
          <w:rPrChange w:id="227" w:author="Luca Kolibius (PGR)" w:date="2023-01-27T00:21:00Z">
            <w:rPr>
              <w:del w:id="228" w:author="Luca Kolibius (PGR)" w:date="2023-01-27T00:21:00Z"/>
              <w:rFonts w:ascii="Helvetica" w:hAnsi="Helvetica"/>
            </w:rPr>
          </w:rPrChange>
        </w:rPr>
        <w:pPrChange w:id="229" w:author="Luca Kolibius (PGR)" w:date="2023-01-27T00:21:00Z">
          <w:pPr>
            <w:spacing w:after="0" w:line="360" w:lineRule="auto"/>
          </w:pPr>
        </w:pPrChange>
      </w:pPr>
      <w:r w:rsidRPr="00594A88">
        <w:rPr>
          <w:rFonts w:ascii="Times New Roman" w:hAnsi="Times New Roman" w:cs="Times New Roman"/>
          <w:sz w:val="24"/>
          <w:szCs w:val="24"/>
          <w:rPrChange w:id="230" w:author="Luca Kolibius (PGR)" w:date="2023-01-27T00:15:00Z">
            <w:rPr>
              <w:rFonts w:ascii="Helvetica" w:hAnsi="Helvetica"/>
            </w:rPr>
          </w:rPrChange>
        </w:rPr>
        <w:t>In the first reported use of this novel probe in humans, Paulk and colleagues recorded upwards of 300 cortical single neurons in two patients awaiting DBS implantation for movement disorder. However, in one epilepsy patient awaiting tissue resection, the probe in the lateral temporal lobe only recorded the activity of 29 neurons (Paulk et al., 2022 Nature Neuroscience). Of note, the entire recording was conducted within the confines of the operating room for just 15 minutes, so no experimental intervention was possible (Paulk et al., 2022 Nature Neuroscience).</w:t>
      </w:r>
      <w:ins w:id="231" w:author="Luca Kolibius (PGR)" w:date="2023-01-27T00:21:00Z">
        <w:r w:rsidR="009778FB">
          <w:rPr>
            <w:rFonts w:ascii="Times New Roman" w:hAnsi="Times New Roman" w:cs="Times New Roman"/>
            <w:sz w:val="24"/>
            <w:szCs w:val="24"/>
            <w:lang w:val="en-DE"/>
          </w:rPr>
          <w:t xml:space="preserve"> </w:t>
        </w:r>
      </w:ins>
    </w:p>
    <w:p w14:paraId="6A914394" w14:textId="72358311" w:rsidR="005D1CBD" w:rsidRPr="00594A88" w:rsidRDefault="005D1CBD" w:rsidP="009778FB">
      <w:pPr>
        <w:spacing w:after="0" w:line="360" w:lineRule="auto"/>
        <w:ind w:firstLine="720"/>
        <w:rPr>
          <w:rFonts w:ascii="Times New Roman" w:hAnsi="Times New Roman" w:cs="Times New Roman"/>
          <w:sz w:val="24"/>
          <w:szCs w:val="24"/>
          <w:rPrChange w:id="232" w:author="Luca Kolibius (PGR)" w:date="2023-01-27T00:15:00Z">
            <w:rPr>
              <w:rFonts w:ascii="Helvetica" w:hAnsi="Helvetica"/>
            </w:rPr>
          </w:rPrChange>
        </w:rPr>
        <w:pPrChange w:id="233" w:author="Luca Kolibius (PGR)" w:date="2023-01-27T00:21:00Z">
          <w:pPr>
            <w:spacing w:after="0" w:line="360" w:lineRule="auto"/>
          </w:pPr>
        </w:pPrChange>
      </w:pPr>
      <w:r w:rsidRPr="00594A88">
        <w:rPr>
          <w:rFonts w:ascii="Times New Roman" w:hAnsi="Times New Roman" w:cs="Times New Roman"/>
          <w:sz w:val="24"/>
          <w:szCs w:val="24"/>
          <w:rPrChange w:id="234" w:author="Luca Kolibius (PGR)" w:date="2023-01-27T00:15:00Z">
            <w:rPr>
              <w:rFonts w:ascii="Helvetica" w:hAnsi="Helvetica"/>
            </w:rPr>
          </w:rPrChange>
        </w:rPr>
        <w:t>Compared to commonly used electrodes in humans, the higher yield of neurons with newer probes will facilitate analyses of assemblies of neurons and their interactions with different brain regions (Durand et al., 2</w:t>
      </w:r>
      <w:r w:rsidR="00874EE6" w:rsidRPr="00594A88">
        <w:rPr>
          <w:rFonts w:ascii="Times New Roman" w:hAnsi="Times New Roman" w:cs="Times New Roman"/>
          <w:sz w:val="24"/>
          <w:szCs w:val="24"/>
          <w:rPrChange w:id="235" w:author="Luca Kolibius (PGR)" w:date="2023-01-27T00:15:00Z">
            <w:rPr>
              <w:rFonts w:ascii="Helvetica" w:hAnsi="Helvetica"/>
            </w:rPr>
          </w:rPrChange>
        </w:rPr>
        <w:t>022).</w:t>
      </w:r>
    </w:p>
    <w:p w14:paraId="5FA5F30E" w14:textId="491C49C7" w:rsidR="00AD114E" w:rsidRPr="009778FB" w:rsidDel="009778FB" w:rsidRDefault="00AD114E" w:rsidP="009778FB">
      <w:pPr>
        <w:spacing w:after="0" w:line="360" w:lineRule="auto"/>
        <w:ind w:firstLine="720"/>
        <w:rPr>
          <w:del w:id="236" w:author="Luca Kolibius (PGR)" w:date="2023-01-27T00:21:00Z"/>
          <w:rFonts w:ascii="Times New Roman" w:eastAsia="Times New Roman" w:hAnsi="Times New Roman" w:cs="Times New Roman"/>
          <w:kern w:val="0"/>
          <w:sz w:val="24"/>
          <w:szCs w:val="24"/>
          <w:lang w:val="en-DE"/>
          <w14:ligatures w14:val="none"/>
          <w:rPrChange w:id="237" w:author="Luca Kolibius (PGR)" w:date="2023-01-27T00:21:00Z">
            <w:rPr>
              <w:del w:id="238" w:author="Luca Kolibius (PGR)" w:date="2023-01-27T00:21:00Z"/>
              <w:rFonts w:ascii="Helvetica" w:eastAsia="Times New Roman" w:hAnsi="Helvetica" w:cs="Times New Roman"/>
              <w:kern w:val="0"/>
              <w14:ligatures w14:val="none"/>
            </w:rPr>
          </w:rPrChange>
        </w:rPr>
        <w:pPrChange w:id="239" w:author="Luca Kolibius (PGR)" w:date="2023-01-27T00:21:00Z">
          <w:pPr>
            <w:spacing w:after="0" w:line="360" w:lineRule="auto"/>
          </w:pPr>
        </w:pPrChange>
      </w:pPr>
      <w:r w:rsidRPr="00594A88">
        <w:rPr>
          <w:rFonts w:ascii="Times New Roman" w:eastAsia="Times New Roman" w:hAnsi="Times New Roman" w:cs="Times New Roman"/>
          <w:kern w:val="0"/>
          <w:sz w:val="24"/>
          <w:szCs w:val="24"/>
          <w14:ligatures w14:val="none"/>
          <w:rPrChange w:id="240" w:author="Luca Kolibius (PGR)" w:date="2023-01-27T00:15:00Z">
            <w:rPr>
              <w:rFonts w:ascii="Helvetica" w:eastAsia="Times New Roman" w:hAnsi="Helvetica" w:cs="Times New Roman"/>
              <w:kern w:val="0"/>
              <w14:ligatures w14:val="none"/>
            </w:rPr>
          </w:rPrChange>
        </w:rPr>
        <w:lastRenderedPageBreak/>
        <w:t>The clear advantage of intracranial electrophysiological recordings over traditionally used non-invasive methods is a spatially confined and well localized signal (vs. surface EEG</w:t>
      </w:r>
      <w:r w:rsidR="0011006E" w:rsidRPr="00594A88">
        <w:rPr>
          <w:rFonts w:ascii="Times New Roman" w:eastAsia="Times New Roman" w:hAnsi="Times New Roman" w:cs="Times New Roman"/>
          <w:kern w:val="0"/>
          <w:sz w:val="24"/>
          <w:szCs w:val="24"/>
          <w14:ligatures w14:val="none"/>
          <w:rPrChange w:id="241" w:author="Luca Kolibius (PGR)" w:date="2023-01-27T00:15:00Z">
            <w:rPr>
              <w:rFonts w:ascii="Helvetica" w:eastAsia="Times New Roman" w:hAnsi="Helvetica" w:cs="Times New Roman"/>
              <w:kern w:val="0"/>
              <w14:ligatures w14:val="none"/>
            </w:rPr>
          </w:rPrChange>
        </w:rPr>
        <w:t xml:space="preserve"> or MEG</w:t>
      </w:r>
      <w:r w:rsidRPr="00594A88">
        <w:rPr>
          <w:rFonts w:ascii="Times New Roman" w:eastAsia="Times New Roman" w:hAnsi="Times New Roman" w:cs="Times New Roman"/>
          <w:kern w:val="0"/>
          <w:sz w:val="24"/>
          <w:szCs w:val="24"/>
          <w14:ligatures w14:val="none"/>
          <w:rPrChange w:id="242" w:author="Luca Kolibius (PGR)" w:date="2023-01-27T00:15:00Z">
            <w:rPr>
              <w:rFonts w:ascii="Helvetica" w:eastAsia="Times New Roman" w:hAnsi="Helvetica" w:cs="Times New Roman"/>
              <w:kern w:val="0"/>
              <w14:ligatures w14:val="none"/>
            </w:rPr>
          </w:rPrChange>
        </w:rPr>
        <w:t>) with a high temporal resolution (vs. fMRI) (10.1016/j.cell.2019.10.016). In contrast to invasive recordings in animals, humans can typically perform a task after minimal instructions and can provide comprehensible verbal feedback when prompted.</w:t>
      </w:r>
      <w:ins w:id="243" w:author="Luca Kolibius (PGR)" w:date="2023-01-27T00:21:00Z">
        <w:r w:rsidR="009778FB">
          <w:rPr>
            <w:rFonts w:ascii="Times New Roman" w:eastAsia="Times New Roman" w:hAnsi="Times New Roman" w:cs="Times New Roman"/>
            <w:kern w:val="0"/>
            <w:sz w:val="24"/>
            <w:szCs w:val="24"/>
            <w:lang w:val="en-DE"/>
            <w14:ligatures w14:val="none"/>
          </w:rPr>
          <w:t xml:space="preserve"> </w:t>
        </w:r>
      </w:ins>
    </w:p>
    <w:p w14:paraId="7C6A3919" w14:textId="3B229731" w:rsidR="00AD114E" w:rsidRPr="00594A88" w:rsidRDefault="00AD114E" w:rsidP="009778FB">
      <w:pPr>
        <w:spacing w:after="0" w:line="360" w:lineRule="auto"/>
        <w:ind w:firstLine="720"/>
        <w:rPr>
          <w:rFonts w:ascii="Times New Roman" w:eastAsia="Times New Roman" w:hAnsi="Times New Roman" w:cs="Times New Roman"/>
          <w:kern w:val="0"/>
          <w:sz w:val="24"/>
          <w:szCs w:val="24"/>
          <w14:ligatures w14:val="none"/>
          <w:rPrChange w:id="244" w:author="Luca Kolibius (PGR)" w:date="2023-01-27T00:15:00Z">
            <w:rPr>
              <w:rFonts w:ascii="Helvetica" w:eastAsia="Times New Roman" w:hAnsi="Helvetica" w:cs="Times New Roman"/>
              <w:kern w:val="0"/>
              <w14:ligatures w14:val="none"/>
            </w:rPr>
          </w:rPrChange>
        </w:rPr>
        <w:pPrChange w:id="245" w:author="Luca Kolibius (PGR)" w:date="2023-01-27T00:21:00Z">
          <w:pPr>
            <w:spacing w:after="0" w:line="360" w:lineRule="auto"/>
          </w:pPr>
        </w:pPrChange>
      </w:pPr>
      <w:r w:rsidRPr="00594A88">
        <w:rPr>
          <w:rFonts w:ascii="Times New Roman" w:eastAsia="Times New Roman" w:hAnsi="Times New Roman" w:cs="Times New Roman"/>
          <w:kern w:val="0"/>
          <w:sz w:val="24"/>
          <w:szCs w:val="24"/>
          <w14:ligatures w14:val="none"/>
          <w:rPrChange w:id="246" w:author="Luca Kolibius (PGR)" w:date="2023-01-27T00:15:00Z">
            <w:rPr>
              <w:rFonts w:ascii="Helvetica" w:eastAsia="Times New Roman" w:hAnsi="Helvetica" w:cs="Times New Roman"/>
              <w:kern w:val="0"/>
              <w14:ligatures w14:val="none"/>
            </w:rPr>
          </w:rPrChange>
        </w:rPr>
        <w:t>A severe disadvantage of intracranial recordings is a relatively limited coverage of the brain compared to traditionally used brain recording methods. This downside is exacerbated by the fact that the spatial position</w:t>
      </w:r>
      <w:r w:rsidR="0011006E" w:rsidRPr="00594A88">
        <w:rPr>
          <w:rFonts w:ascii="Times New Roman" w:eastAsia="Times New Roman" w:hAnsi="Times New Roman" w:cs="Times New Roman"/>
          <w:kern w:val="0"/>
          <w:sz w:val="24"/>
          <w:szCs w:val="24"/>
          <w14:ligatures w14:val="none"/>
          <w:rPrChange w:id="247" w:author="Luca Kolibius (PGR)" w:date="2023-01-27T00:15:00Z">
            <w:rPr>
              <w:rFonts w:ascii="Helvetica" w:eastAsia="Times New Roman" w:hAnsi="Helvetica" w:cs="Times New Roman"/>
              <w:kern w:val="0"/>
              <w14:ligatures w14:val="none"/>
            </w:rPr>
          </w:rPrChange>
        </w:rPr>
        <w:t>s</w:t>
      </w:r>
      <w:r w:rsidRPr="00594A88">
        <w:rPr>
          <w:rFonts w:ascii="Times New Roman" w:eastAsia="Times New Roman" w:hAnsi="Times New Roman" w:cs="Times New Roman"/>
          <w:kern w:val="0"/>
          <w:sz w:val="24"/>
          <w:szCs w:val="24"/>
          <w14:ligatures w14:val="none"/>
          <w:rPrChange w:id="248" w:author="Luca Kolibius (PGR)" w:date="2023-01-27T00:15:00Z">
            <w:rPr>
              <w:rFonts w:ascii="Helvetica" w:eastAsia="Times New Roman" w:hAnsi="Helvetica" w:cs="Times New Roman"/>
              <w:kern w:val="0"/>
              <w14:ligatures w14:val="none"/>
            </w:rPr>
          </w:rPrChange>
        </w:rPr>
        <w:t xml:space="preserve"> of the intracranial electrodes are determined by clinical need and not scientific experimentation. Furthermore, access to epileptic patients that are willing to participate in scientific research is limited. Finally, even if these hurdles are overcome, it is important to ascertain that pathologic epileptic activity does not influence the obtained results 10.1016/j.cell.2019.10.016; Kastner paper).</w:t>
      </w:r>
    </w:p>
    <w:p w14:paraId="7A387C2B" w14:textId="566089D6" w:rsidR="00D15CFE" w:rsidRPr="001379EB" w:rsidRDefault="00D15CFE" w:rsidP="001379EB">
      <w:pPr>
        <w:spacing w:after="0" w:line="360" w:lineRule="auto"/>
        <w:rPr>
          <w:rFonts w:ascii="Helvetica" w:eastAsia="Times New Roman" w:hAnsi="Helvetica" w:cs="Times New Roman"/>
          <w:kern w:val="0"/>
          <w14:ligatures w14:val="none"/>
        </w:rPr>
      </w:pPr>
    </w:p>
    <w:p w14:paraId="7815DE8C" w14:textId="5CFF7E32" w:rsidR="00683521" w:rsidRPr="001379EB" w:rsidRDefault="00AD114E" w:rsidP="001379EB">
      <w:pPr>
        <w:pStyle w:val="Heading1"/>
        <w:spacing w:before="0" w:line="360" w:lineRule="auto"/>
      </w:pPr>
      <w:r w:rsidRPr="001379EB">
        <w:t>Microwire recording – LFP and Single Units</w:t>
      </w:r>
    </w:p>
    <w:p w14:paraId="7E10C840" w14:textId="77777777" w:rsidR="00D15CFE" w:rsidRPr="00C8766F" w:rsidRDefault="00D15CFE" w:rsidP="001379EB">
      <w:pPr>
        <w:spacing w:after="0" w:line="360" w:lineRule="auto"/>
        <w:rPr>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 xml:space="preserve">The recorded signal from the microwires can be divided into two components depending on their frequency. The first component is the local field potential (LFP), which reflects changes in the extracellular membrane potential and ranges until 300 Hz. Superimposed onto the LFP is the activity of individual neurons and </w:t>
      </w:r>
      <w:proofErr w:type="spellStart"/>
      <w:r w:rsidRPr="00C8766F">
        <w:rPr>
          <w:rFonts w:ascii="Helvetica" w:eastAsia="Times New Roman" w:hAnsi="Helvetica" w:cs="Times New Roman"/>
          <w:kern w:val="0"/>
          <w14:ligatures w14:val="none"/>
        </w:rPr>
        <w:t>multiunits</w:t>
      </w:r>
      <w:proofErr w:type="spellEnd"/>
      <w:r w:rsidRPr="00C8766F">
        <w:rPr>
          <w:rFonts w:ascii="Helvetica" w:eastAsia="Times New Roman" w:hAnsi="Helvetica" w:cs="Times New Roman"/>
          <w:kern w:val="0"/>
          <w14:ligatures w14:val="none"/>
        </w:rPr>
        <w:t xml:space="preserve"> </w:t>
      </w:r>
      <w:proofErr w:type="gramStart"/>
      <w:r w:rsidRPr="00C8766F">
        <w:rPr>
          <w:rFonts w:ascii="Helvetica" w:eastAsia="Times New Roman" w:hAnsi="Helvetica" w:cs="Times New Roman"/>
          <w:kern w:val="0"/>
          <w14:ligatures w14:val="none"/>
        </w:rPr>
        <w:t>in close proximity to</w:t>
      </w:r>
      <w:proofErr w:type="gramEnd"/>
      <w:r w:rsidRPr="00C8766F">
        <w:rPr>
          <w:rFonts w:ascii="Helvetica" w:eastAsia="Times New Roman" w:hAnsi="Helvetica" w:cs="Times New Roman"/>
          <w:kern w:val="0"/>
          <w14:ligatures w14:val="none"/>
        </w:rPr>
        <w:t xml:space="preserve"> the microwire. </w:t>
      </w:r>
    </w:p>
    <w:p w14:paraId="4506CB84" w14:textId="152EECA4" w:rsidR="00D15CFE" w:rsidDel="00842534" w:rsidRDefault="00D15CFE" w:rsidP="00842534">
      <w:pPr>
        <w:spacing w:after="0" w:line="360" w:lineRule="auto"/>
        <w:rPr>
          <w:del w:id="249" w:author="Luca Kolibius (PGR)" w:date="2023-01-26T20:20:00Z"/>
          <w:rFonts w:ascii="Helvetica" w:eastAsia="Times New Roman" w:hAnsi="Helvetica" w:cs="Times New Roman"/>
          <w:kern w:val="0"/>
          <w14:ligatures w14:val="none"/>
        </w:rPr>
      </w:pPr>
      <w:r w:rsidRPr="00C8766F">
        <w:rPr>
          <w:rFonts w:ascii="Helvetica" w:eastAsia="Times New Roman" w:hAnsi="Helvetica" w:cs="Times New Roman"/>
          <w:kern w:val="0"/>
          <w14:ligatures w14:val="none"/>
        </w:rPr>
        <w:t>Action potentials (</w:t>
      </w:r>
      <w:r w:rsidR="00C51103" w:rsidRPr="001379EB">
        <w:rPr>
          <w:rFonts w:ascii="Helvetica" w:eastAsia="Times New Roman" w:hAnsi="Helvetica" w:cs="Times New Roman"/>
          <w:kern w:val="0"/>
          <w14:ligatures w14:val="none"/>
        </w:rPr>
        <w:t>also called</w:t>
      </w:r>
      <w:r w:rsidRPr="00C8766F">
        <w:rPr>
          <w:rFonts w:ascii="Helvetica" w:eastAsia="Times New Roman" w:hAnsi="Helvetica" w:cs="Times New Roman"/>
          <w:kern w:val="0"/>
          <w14:ligatures w14:val="none"/>
        </w:rPr>
        <w:t xml:space="preserve"> </w:t>
      </w:r>
      <w:r w:rsidRPr="00C8766F">
        <w:rPr>
          <w:rFonts w:ascii="Helvetica" w:eastAsia="Times New Roman" w:hAnsi="Helvetica" w:cs="Times New Roman"/>
          <w:i/>
          <w:iCs/>
          <w:kern w:val="0"/>
          <w14:ligatures w14:val="none"/>
        </w:rPr>
        <w:t>spikes</w:t>
      </w:r>
      <w:r w:rsidRPr="00C8766F">
        <w:rPr>
          <w:rFonts w:ascii="Helvetica" w:eastAsia="Times New Roman" w:hAnsi="Helvetica" w:cs="Times New Roman"/>
          <w:kern w:val="0"/>
          <w14:ligatures w14:val="none"/>
        </w:rPr>
        <w:t xml:space="preserve">) are characterized by a steep and transient amplitude increase in the signal.  Spike detection and sorting can be implemented using a variety of existing toolboxes, with new ones being developed continuously that demonstrate promising results (10.1101/2023.01.07.523036). Here, we used the </w:t>
      </w:r>
      <w:proofErr w:type="spellStart"/>
      <w:r w:rsidRPr="00C8766F">
        <w:rPr>
          <w:rFonts w:ascii="Helvetica" w:eastAsia="Times New Roman" w:hAnsi="Helvetica" w:cs="Times New Roman"/>
          <w:kern w:val="0"/>
          <w14:ligatures w14:val="none"/>
        </w:rPr>
        <w:t>wave_clus</w:t>
      </w:r>
      <w:proofErr w:type="spellEnd"/>
      <w:r w:rsidRPr="00C8766F">
        <w:rPr>
          <w:rFonts w:ascii="Helvetica" w:eastAsia="Times New Roman" w:hAnsi="Helvetica" w:cs="Times New Roman"/>
          <w:kern w:val="0"/>
          <w14:ligatures w14:val="none"/>
        </w:rPr>
        <w:t xml:space="preserve"> algorithm, which is described in detail in </w:t>
      </w:r>
      <w:proofErr w:type="spellStart"/>
      <w:r w:rsidRPr="00C8766F">
        <w:rPr>
          <w:rFonts w:ascii="Helvetica" w:eastAsia="Times New Roman" w:hAnsi="Helvetica" w:cs="Times New Roman"/>
          <w:kern w:val="0"/>
          <w14:ligatures w14:val="none"/>
        </w:rPr>
        <w:t>Chaure</w:t>
      </w:r>
      <w:proofErr w:type="spellEnd"/>
      <w:r w:rsidRPr="00C8766F">
        <w:rPr>
          <w:rFonts w:ascii="Helvetica" w:eastAsia="Times New Roman" w:hAnsi="Helvetica" w:cs="Times New Roman"/>
          <w:kern w:val="0"/>
          <w14:ligatures w14:val="none"/>
        </w:rPr>
        <w:t>, Rey and Quian Quiroga (2018). The following is a brief synopsis of the processing steps performed by this algorithm.</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 xml:space="preserve">The first step to detect these neural spikes is to filter the data so it only contains the spike-band which ranges from 300 Hz to 3000 Hz. </w:t>
      </w:r>
      <w:r w:rsidRPr="00C8766F">
        <w:rPr>
          <w:rFonts w:ascii="Helvetica" w:eastAsia="Times New Roman" w:hAnsi="Helvetica" w:cs="Times New Roman"/>
          <w:kern w:val="0"/>
          <w:lang w:val="en-US"/>
          <w14:ligatures w14:val="none"/>
        </w:rPr>
        <w:t>Next, the data is segmented into smaller epochs of typically five minutes each, so</w:t>
      </w:r>
      <w:r w:rsidRPr="00C8766F">
        <w:rPr>
          <w:rFonts w:ascii="Helvetica" w:eastAsia="Times New Roman" w:hAnsi="Helvetica" w:cs="Times New Roman"/>
          <w:kern w:val="0"/>
          <w14:ligatures w14:val="none"/>
        </w:rPr>
        <w:t xml:space="preserve"> artefacts occurring in one segment do not increase the threshold across the entire recording. Each one of these epochs is then individually </w:t>
      </w:r>
      <w:proofErr w:type="spellStart"/>
      <w:r w:rsidRPr="00C8766F">
        <w:rPr>
          <w:rFonts w:ascii="Helvetica" w:eastAsia="Times New Roman" w:hAnsi="Helvetica" w:cs="Times New Roman"/>
          <w:kern w:val="0"/>
          <w14:ligatures w14:val="none"/>
        </w:rPr>
        <w:t>thresholded</w:t>
      </w:r>
      <w:proofErr w:type="spellEnd"/>
      <w:r w:rsidRPr="00C8766F">
        <w:rPr>
          <w:rFonts w:ascii="Helvetica" w:eastAsia="Times New Roman" w:hAnsi="Helvetica" w:cs="Times New Roman"/>
          <w:kern w:val="0"/>
          <w14:ligatures w14:val="none"/>
        </w:rPr>
        <w:t xml:space="preserve"> using some form of deviation to a measure of central tendency (such as the mean or median). Points where the threshold is surpassed are stored as putative spikes. This spike detection is done separately for positive and negative deflections. </w:t>
      </w:r>
      <w:ins w:id="250" w:author="Luca Kolibius (PGR)" w:date="2023-01-26T20:20:00Z">
        <w:r w:rsidR="00842534" w:rsidRPr="00842534">
          <w:rPr>
            <w:rFonts w:ascii="Helvetica" w:eastAsia="Times New Roman" w:hAnsi="Helvetica" w:cs="Times New Roman"/>
            <w:kern w:val="0"/>
            <w14:ligatures w14:val="none"/>
          </w:rPr>
          <w:t xml:space="preserve">Once a spike is detected the features of each spike-waveform are computed using a </w:t>
        </w:r>
        <w:proofErr w:type="spellStart"/>
        <w:r w:rsidR="00842534" w:rsidRPr="00842534">
          <w:rPr>
            <w:rFonts w:ascii="Helvetica" w:eastAsia="Times New Roman" w:hAnsi="Helvetica" w:cs="Times New Roman"/>
            <w:kern w:val="0"/>
            <w14:ligatures w14:val="none"/>
          </w:rPr>
          <w:t>Haar</w:t>
        </w:r>
        <w:proofErr w:type="spellEnd"/>
        <w:r w:rsidR="00842534" w:rsidRPr="00842534">
          <w:rPr>
            <w:rFonts w:ascii="Helvetica" w:eastAsia="Times New Roman" w:hAnsi="Helvetica" w:cs="Times New Roman"/>
            <w:kern w:val="0"/>
            <w14:ligatures w14:val="none"/>
          </w:rPr>
          <w:t xml:space="preserve"> wavelet and the most significant coefficients are identified using a Lilliefors test (</w:t>
        </w:r>
        <w:proofErr w:type="spellStart"/>
        <w:r w:rsidR="00842534" w:rsidRPr="00842534">
          <w:rPr>
            <w:rFonts w:ascii="Helvetica" w:eastAsia="Times New Roman" w:hAnsi="Helvetica" w:cs="Times New Roman"/>
            <w:kern w:val="0"/>
            <w14:ligatures w14:val="none"/>
          </w:rPr>
          <w:t>Chaure</w:t>
        </w:r>
        <w:proofErr w:type="spellEnd"/>
        <w:r w:rsidR="00842534" w:rsidRPr="00842534">
          <w:rPr>
            <w:rFonts w:ascii="Helvetica" w:eastAsia="Times New Roman" w:hAnsi="Helvetica" w:cs="Times New Roman"/>
            <w:kern w:val="0"/>
            <w14:ligatures w14:val="none"/>
          </w:rPr>
          <w:t xml:space="preserve"> et al., 2018).</w:t>
        </w:r>
        <w:r w:rsidR="00842534">
          <w:rPr>
            <w:rFonts w:ascii="Helvetica" w:eastAsia="Times New Roman" w:hAnsi="Helvetica" w:cs="Times New Roman"/>
            <w:kern w:val="0"/>
            <w:lang w:val="en-DE"/>
            <w14:ligatures w14:val="none"/>
          </w:rPr>
          <w:t xml:space="preserve"> </w:t>
        </w:r>
        <w:r w:rsidR="00842534" w:rsidRPr="00842534">
          <w:rPr>
            <w:rFonts w:ascii="Helvetica" w:eastAsia="Times New Roman" w:hAnsi="Helvetica" w:cs="Times New Roman"/>
            <w:kern w:val="0"/>
            <w14:ligatures w14:val="none"/>
          </w:rPr>
          <w:t xml:space="preserve">Next, nonparametric clustering is performed in the feature space using superparamagnetic clustering. </w:t>
        </w:r>
      </w:ins>
      <w:ins w:id="251" w:author="Luca Kolibius (PGR)" w:date="2023-01-26T20:21:00Z">
        <w:r w:rsidR="00842534">
          <w:rPr>
            <w:rFonts w:ascii="Helvetica" w:eastAsia="Times New Roman" w:hAnsi="Helvetica" w:cs="Times New Roman"/>
            <w:kern w:val="0"/>
            <w:lang w:val="en-DE"/>
            <w14:ligatures w14:val="none"/>
          </w:rPr>
          <w:t>Superparamagnetic clustering</w:t>
        </w:r>
      </w:ins>
      <w:ins w:id="252" w:author="Luca Kolibius (PGR)" w:date="2023-01-26T20:20:00Z">
        <w:r w:rsidR="00842534" w:rsidRPr="00842534">
          <w:rPr>
            <w:rFonts w:ascii="Helvetica" w:eastAsia="Times New Roman" w:hAnsi="Helvetica" w:cs="Times New Roman"/>
            <w:kern w:val="0"/>
            <w14:ligatures w14:val="none"/>
          </w:rPr>
          <w:t xml:space="preserve"> groups spike waves into clusters based on nearest-neighbour interactions (Blatt et al., 1996). Through </w:t>
        </w:r>
        <w:r w:rsidR="00842534" w:rsidRPr="00842534">
          <w:rPr>
            <w:rFonts w:ascii="Helvetica" w:eastAsia="Times New Roman" w:hAnsi="Helvetica" w:cs="Times New Roman"/>
            <w:kern w:val="0"/>
            <w14:ligatures w14:val="none"/>
          </w:rPr>
          <w:lastRenderedPageBreak/>
          <w:t>template-matching in Euclidian space unclassified waveforms are assigned to one of the identified clusters. The resulting clustering solution is then manually inspected and further optimized by rejecting artefact cluster, splitting clusters that represent multi-unit activity and merging clusters that likely stem from the same neural source (</w:t>
        </w:r>
        <w:proofErr w:type="spellStart"/>
        <w:r w:rsidR="00842534" w:rsidRPr="00842534">
          <w:rPr>
            <w:rFonts w:ascii="Helvetica" w:eastAsia="Times New Roman" w:hAnsi="Helvetica" w:cs="Times New Roman"/>
            <w:kern w:val="0"/>
            <w14:ligatures w14:val="none"/>
          </w:rPr>
          <w:t>Chaure</w:t>
        </w:r>
        <w:proofErr w:type="spellEnd"/>
        <w:r w:rsidR="00842534" w:rsidRPr="00842534">
          <w:rPr>
            <w:rFonts w:ascii="Helvetica" w:eastAsia="Times New Roman" w:hAnsi="Helvetica" w:cs="Times New Roman"/>
            <w:kern w:val="0"/>
            <w14:ligatures w14:val="none"/>
          </w:rPr>
          <w:t xml:space="preserve"> et al., 2018).</w:t>
        </w:r>
      </w:ins>
      <w:commentRangeStart w:id="253"/>
      <w:del w:id="254" w:author="Luca Kolibius (PGR)" w:date="2023-01-26T20:20:00Z">
        <w:r w:rsidRPr="00C8766F" w:rsidDel="00842534">
          <w:rPr>
            <w:rFonts w:ascii="Helvetica" w:eastAsia="Times New Roman" w:hAnsi="Helvetica" w:cs="Times New Roman"/>
            <w:kern w:val="0"/>
            <w14:ligatures w14:val="none"/>
          </w:rPr>
          <w:delText xml:space="preserve">Once a spike is identified, 64 data points around the maximum are extracted, which corresponds to a 2 ms window at a sampling rate of 32000 Hz. The spike peak is aligned to the 20th sampling point. </w:delText>
        </w:r>
        <w:r w:rsidRPr="00C8766F" w:rsidDel="00842534">
          <w:rPr>
            <w:rFonts w:ascii="Helvetica" w:eastAsia="Times New Roman" w:hAnsi="Helvetica" w:cs="Times New Roman"/>
            <w:kern w:val="0"/>
            <w:lang w:val="en-US"/>
            <w14:ligatures w14:val="none"/>
          </w:rPr>
          <w:delText>In order to</w:delText>
        </w:r>
      </w:del>
      <w:ins w:id="255" w:author="Simon Hanslmayr" w:date="2023-01-23T17:31:00Z">
        <w:del w:id="256" w:author="Luca Kolibius (PGR)" w:date="2023-01-26T20:20:00Z">
          <w:r w:rsidR="00A107D1" w:rsidRPr="00C8766F" w:rsidDel="00842534">
            <w:rPr>
              <w:rFonts w:ascii="Helvetica" w:eastAsia="Times New Roman" w:hAnsi="Helvetica" w:cs="Times New Roman"/>
              <w:kern w:val="0"/>
              <w:lang w:val="en-US"/>
              <w14:ligatures w14:val="none"/>
            </w:rPr>
            <w:delText>To</w:delText>
          </w:r>
        </w:del>
      </w:ins>
      <w:del w:id="257" w:author="Luca Kolibius (PGR)" w:date="2023-01-26T20:20:00Z">
        <w:r w:rsidRPr="00C8766F" w:rsidDel="00842534">
          <w:rPr>
            <w:rFonts w:ascii="Helvetica" w:eastAsia="Times New Roman" w:hAnsi="Helvetica" w:cs="Times New Roman"/>
            <w:kern w:val="0"/>
            <w:lang w:val="en-US"/>
            <w14:ligatures w14:val="none"/>
          </w:rPr>
          <w:delText xml:space="preserve"> avoid misalignment of the spike the waveshape is first upsampled to 320 data points using cubic spline-interpolated waveforms and then downsampled again</w:delText>
        </w:r>
        <w:r w:rsidRPr="00C8766F" w:rsidDel="00842534">
          <w:rPr>
            <w:rFonts w:ascii="Helvetica" w:eastAsia="Times New Roman" w:hAnsi="Helvetica" w:cs="Times New Roman"/>
            <w:kern w:val="0"/>
            <w14:ligatures w14:val="none"/>
          </w:rPr>
          <w:delText xml:space="preserve">. </w:delText>
        </w:r>
        <w:r w:rsidRPr="00C8766F" w:rsidDel="00842534">
          <w:rPr>
            <w:rFonts w:ascii="Helvetica" w:eastAsia="Times New Roman" w:hAnsi="Helvetica" w:cs="Times New Roman"/>
            <w:kern w:val="0"/>
            <w:lang w:val="en-US"/>
            <w14:ligatures w14:val="none"/>
          </w:rPr>
          <w:delText xml:space="preserve">Based on the extracted spike-waveform, features are computed using a four-scale multiresolution decomposition with a Haar wavelet. This results in 64-wavelet coefficients for each spike. The 10 most significant coefficients are identified using a Lilliefors test and used for the clustering procedure (Chaure et al., 2018). </w:delText>
        </w:r>
        <w:r w:rsidRPr="00C8766F" w:rsidDel="00842534">
          <w:rPr>
            <w:rFonts w:ascii="Helvetica" w:eastAsia="Times New Roman" w:hAnsi="Helvetica" w:cs="Times New Roman"/>
            <w:kern w:val="0"/>
            <w14:ligatures w14:val="none"/>
          </w:rPr>
          <w:delText>Nonparametric clustering in the feature space is done using superparamagnetic clustering (SPC). SPC groups spike waves into clusters based on nearest-neighbour interactions (Blatt et al., 1996). Template-matching in Euclidian space is performed to assign unclassified waveforms to one of the identified clusters. The resulting clustering solution is then manually inspected and further optimized by rejecting artefact cluster, splitting clusters that represent multi-unit activity and merging clusters that likely stem from the same neural source.</w:delText>
        </w:r>
        <w:commentRangeEnd w:id="253"/>
        <w:r w:rsidR="009E366F" w:rsidDel="00842534">
          <w:rPr>
            <w:rStyle w:val="CommentReference"/>
          </w:rPr>
          <w:commentReference w:id="253"/>
        </w:r>
      </w:del>
    </w:p>
    <w:p w14:paraId="7CCB01B8" w14:textId="77777777" w:rsidR="00842534" w:rsidRPr="00C8766F" w:rsidRDefault="00842534" w:rsidP="00842534">
      <w:pPr>
        <w:spacing w:after="0" w:line="360" w:lineRule="auto"/>
        <w:ind w:firstLine="720"/>
        <w:rPr>
          <w:ins w:id="258" w:author="Luca Kolibius (PGR)" w:date="2023-01-26T20:22:00Z"/>
          <w:rFonts w:ascii="Helvetica" w:eastAsia="Times New Roman" w:hAnsi="Helvetica" w:cs="Times New Roman"/>
          <w:kern w:val="0"/>
          <w14:ligatures w14:val="none"/>
        </w:rPr>
      </w:pPr>
    </w:p>
    <w:p w14:paraId="7F420C06" w14:textId="07C1A22A" w:rsidR="00007C00" w:rsidRDefault="00007C00" w:rsidP="00007C00">
      <w:pPr>
        <w:spacing w:after="0" w:line="360" w:lineRule="auto"/>
        <w:rPr>
          <w:ins w:id="259" w:author="Luca Kolibius (PGR)" w:date="2023-01-26T23:39:00Z"/>
          <w:rFonts w:ascii="Helvetica" w:eastAsia="Times New Roman" w:hAnsi="Helvetica" w:cs="Times New Roman"/>
          <w:kern w:val="0"/>
          <w:lang w:val="en-DE"/>
          <w14:ligatures w14:val="none"/>
        </w:rPr>
      </w:pPr>
    </w:p>
    <w:p w14:paraId="4F296E0D" w14:textId="1E4C76A4" w:rsidR="00007C00" w:rsidRPr="00D87195" w:rsidRDefault="00594A88" w:rsidP="00007C00">
      <w:pPr>
        <w:spacing w:after="0" w:line="360" w:lineRule="auto"/>
        <w:rPr>
          <w:ins w:id="260" w:author="Luca Kolibius (PGR)" w:date="2023-01-26T23:39:00Z"/>
          <w:rFonts w:ascii="Helvetica" w:eastAsia="Times New Roman" w:hAnsi="Helvetica" w:cs="Times New Roman"/>
          <w:kern w:val="0"/>
          <w:lang w:val="en-DE"/>
          <w14:ligatures w14:val="none"/>
        </w:rPr>
      </w:pPr>
      <w:ins w:id="261" w:author="Luca Kolibius (PGR)" w:date="2023-01-27T00:08:00Z">
        <w:r>
          <w:rPr>
            <w:noProof/>
          </w:rPr>
          <w:drawing>
            <wp:inline distT="0" distB="0" distL="0" distR="0" wp14:anchorId="12883501" wp14:editId="5D51B959">
              <wp:extent cx="5579110" cy="3054985"/>
              <wp:effectExtent l="0" t="0" r="254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110" cy="3054985"/>
                      </a:xfrm>
                      <a:prstGeom prst="rect">
                        <a:avLst/>
                      </a:prstGeom>
                      <a:noFill/>
                      <a:ln>
                        <a:noFill/>
                      </a:ln>
                    </pic:spPr>
                  </pic:pic>
                </a:graphicData>
              </a:graphic>
            </wp:inline>
          </w:drawing>
        </w:r>
      </w:ins>
      <w:ins w:id="262" w:author="Luca Kolibius (PGR)" w:date="2023-01-26T23:39:00Z">
        <w:r w:rsidR="00007C00">
          <w:rPr>
            <w:rFonts w:ascii="Helvetica" w:eastAsia="Times New Roman" w:hAnsi="Helvetica" w:cs="Times New Roman"/>
            <w:kern w:val="0"/>
            <w:lang w:val="en-DE"/>
            <w14:ligatures w14:val="none"/>
          </w:rPr>
          <w:t xml:space="preserve"> </w:t>
        </w:r>
      </w:ins>
      <w:ins w:id="263" w:author="Luca Kolibius (PGR)" w:date="2023-01-27T00:13:00Z">
        <w:r w:rsidRPr="00594A88">
          <w:rPr>
            <w:rFonts w:ascii="Helvetica" w:eastAsia="Times New Roman" w:hAnsi="Helvetica" w:cs="Times New Roman"/>
            <w:b/>
            <w:bCs/>
            <w:kern w:val="0"/>
            <w14:ligatures w14:val="none"/>
            <w:rPrChange w:id="264" w:author="Luca Kolibius (PGR)" w:date="2023-01-27T00:13:00Z">
              <w:rPr>
                <w:rFonts w:ascii="Helvetica" w:eastAsia="Times New Roman" w:hAnsi="Helvetica" w:cs="Times New Roman"/>
                <w:kern w:val="0"/>
                <w14:ligatures w14:val="none"/>
              </w:rPr>
            </w:rPrChange>
          </w:rPr>
          <w:t>Figure XX.</w:t>
        </w:r>
        <w:r w:rsidRPr="00594A88">
          <w:rPr>
            <w:rFonts w:ascii="Helvetica" w:eastAsia="Times New Roman" w:hAnsi="Helvetica" w:cs="Times New Roman"/>
            <w:kern w:val="0"/>
            <w14:ligatures w14:val="none"/>
          </w:rPr>
          <w:t xml:space="preserve"> Example schematic of a power spectrum visualising the 1/f relation between power and frequency. The black line represents the aperiodic component of the signal</w:t>
        </w:r>
      </w:ins>
      <w:ins w:id="265" w:author="Luca Kolibius (PGR)" w:date="2023-01-27T01:57:00Z">
        <w:r w:rsidR="00265CB6">
          <w:rPr>
            <w:rFonts w:ascii="Helvetica" w:eastAsia="Times New Roman" w:hAnsi="Helvetica" w:cs="Times New Roman"/>
            <w:kern w:val="0"/>
            <w:lang w:val="en-DE"/>
            <w14:ligatures w14:val="none"/>
          </w:rPr>
          <w:t>,</w:t>
        </w:r>
      </w:ins>
      <w:ins w:id="266" w:author="Luca Kolibius (PGR)" w:date="2023-01-27T00:13:00Z">
        <w:r w:rsidRPr="00594A88">
          <w:rPr>
            <w:rFonts w:ascii="Helvetica" w:eastAsia="Times New Roman" w:hAnsi="Helvetica" w:cs="Times New Roman"/>
            <w:kern w:val="0"/>
            <w14:ligatures w14:val="none"/>
          </w:rPr>
          <w:t xml:space="preserve"> and the grey line reflects the superimposed periodic activity. The x-axis shows the frequency, and the y-axis displays the power. Both axes are in log-space.</w:t>
        </w:r>
      </w:ins>
    </w:p>
    <w:p w14:paraId="6E9D1994" w14:textId="77777777" w:rsidR="00007C00" w:rsidRDefault="00007C00" w:rsidP="00594A88">
      <w:pPr>
        <w:spacing w:after="0" w:line="360" w:lineRule="auto"/>
        <w:rPr>
          <w:ins w:id="267" w:author="Luca Kolibius (PGR)" w:date="2023-01-26T23:37:00Z"/>
          <w:rFonts w:ascii="Helvetica" w:eastAsia="Times New Roman" w:hAnsi="Helvetica" w:cs="Times New Roman"/>
          <w:kern w:val="0"/>
          <w14:ligatures w14:val="none"/>
        </w:rPr>
        <w:pPrChange w:id="268" w:author="Luca Kolibius (PGR)" w:date="2023-01-27T00:13:00Z">
          <w:pPr>
            <w:spacing w:after="0" w:line="360" w:lineRule="auto"/>
            <w:ind w:firstLine="720"/>
          </w:pPr>
        </w:pPrChange>
      </w:pPr>
    </w:p>
    <w:p w14:paraId="6831D32D" w14:textId="4CC45CE5" w:rsidR="00D15CFE" w:rsidRPr="00763D8A" w:rsidDel="00763D8A" w:rsidRDefault="00D15CFE" w:rsidP="00842534">
      <w:pPr>
        <w:spacing w:after="0" w:line="360" w:lineRule="auto"/>
        <w:ind w:firstLine="720"/>
        <w:rPr>
          <w:del w:id="269" w:author="Luca Kolibius (PGR)" w:date="2023-01-27T02:34:00Z"/>
          <w:rFonts w:ascii="Helvetica" w:eastAsia="Times New Roman" w:hAnsi="Helvetica" w:cs="Times New Roman"/>
          <w:kern w:val="0"/>
          <w:lang w:val="en-DE"/>
          <w14:ligatures w14:val="none"/>
          <w:rPrChange w:id="270" w:author="Luca Kolibius (PGR)" w:date="2023-01-27T02:34:00Z">
            <w:rPr>
              <w:del w:id="271" w:author="Luca Kolibius (PGR)" w:date="2023-01-27T02:34:00Z"/>
              <w:rFonts w:ascii="Helvetica" w:eastAsia="Times New Roman" w:hAnsi="Helvetica" w:cs="Times New Roman"/>
              <w:kern w:val="0"/>
              <w14:ligatures w14:val="none"/>
            </w:rPr>
          </w:rPrChange>
        </w:rPr>
      </w:pPr>
      <w:commentRangeStart w:id="272"/>
      <w:r w:rsidRPr="00C8766F">
        <w:rPr>
          <w:rFonts w:ascii="Helvetica" w:eastAsia="Times New Roman" w:hAnsi="Helvetica" w:cs="Times New Roman"/>
          <w:kern w:val="0"/>
          <w14:ligatures w14:val="none"/>
        </w:rPr>
        <w:t>The extracellularly recorded local field potential (LFP) represents synchronously active neurons that are spatially aligned. Synaptic activity is the largest contributor to the LFP, but transmembrane currents from soma, dendrites, spikes, and spike afterpotentials also impact the LFP</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The LFP can be divided into periodic (oscillatory) and aperiodic (fractal, non-oscillatory) components</w:t>
      </w:r>
      <w:ins w:id="273" w:author="Luca Kolibius (PGR)" w:date="2023-01-27T00:13:00Z">
        <w:r w:rsidR="00594A88">
          <w:rPr>
            <w:rFonts w:ascii="Helvetica" w:eastAsia="Times New Roman" w:hAnsi="Helvetica" w:cs="Times New Roman"/>
            <w:kern w:val="0"/>
            <w:lang w:val="en-DE"/>
            <w14:ligatures w14:val="none"/>
          </w:rPr>
          <w:t xml:space="preserve"> (see Figure XX)</w:t>
        </w:r>
      </w:ins>
      <w:r w:rsidRPr="00C8766F">
        <w:rPr>
          <w:rFonts w:ascii="Helvetica" w:eastAsia="Times New Roman" w:hAnsi="Helvetica" w:cs="Times New Roman"/>
          <w:kern w:val="0"/>
          <w14:ligatures w14:val="none"/>
        </w:rPr>
        <w:t>.</w:t>
      </w:r>
      <w:r w:rsidR="00AD114E" w:rsidRPr="001379EB">
        <w:rPr>
          <w:rFonts w:ascii="Helvetica" w:eastAsia="Times New Roman" w:hAnsi="Helvetica" w:cs="Times New Roman"/>
          <w:kern w:val="0"/>
          <w14:ligatures w14:val="none"/>
        </w:rPr>
        <w:t xml:space="preserve"> </w:t>
      </w:r>
      <w:r w:rsidRPr="00C8766F">
        <w:rPr>
          <w:rFonts w:ascii="Helvetica" w:eastAsia="Times New Roman" w:hAnsi="Helvetica" w:cs="Times New Roman"/>
          <w:kern w:val="0"/>
          <w14:ligatures w14:val="none"/>
        </w:rPr>
        <w:t xml:space="preserve">Aperiodic power is inversely related to the frequency and roughly follows a 1/f relationship (where f is the temporal frequency). This power-frequency relationship is likely due to dendrites acting as a low-pass filter </w:t>
      </w:r>
      <w:r w:rsidR="000F5969" w:rsidRPr="001379EB">
        <w:rPr>
          <w:rFonts w:ascii="Helvetica" w:eastAsia="Times New Roman" w:hAnsi="Helvetica" w:cs="Times New Roman"/>
          <w:kern w:val="0"/>
          <w14:ligatures w14:val="none"/>
        </w:rPr>
        <w:t>(10.1007/s10827-010-0245-4; re-read abstract)</w:t>
      </w:r>
      <w:r w:rsidRPr="00C8766F">
        <w:rPr>
          <w:rFonts w:ascii="Helvetica" w:eastAsia="Times New Roman" w:hAnsi="Helvetica" w:cs="Times New Roman"/>
          <w:kern w:val="0"/>
          <w14:ligatures w14:val="none"/>
        </w:rPr>
        <w:t xml:space="preserve"> and because fewer neurons can be active in shorter cycle lengths of higher frequencies (10.1038/nrn3241).</w:t>
      </w:r>
      <w:ins w:id="274" w:author="Luca Kolibius (PGR)" w:date="2023-01-27T02:34:00Z">
        <w:r w:rsidR="00763D8A">
          <w:rPr>
            <w:rFonts w:ascii="Helvetica" w:eastAsia="Times New Roman" w:hAnsi="Helvetica" w:cs="Times New Roman"/>
            <w:kern w:val="0"/>
            <w:lang w:val="en-DE"/>
            <w14:ligatures w14:val="none"/>
          </w:rPr>
          <w:t xml:space="preserve"> </w:t>
        </w:r>
      </w:ins>
    </w:p>
    <w:p w14:paraId="5A7F5F2E" w14:textId="074DE31C" w:rsidR="00D15CFE" w:rsidRPr="00C8766F" w:rsidDel="00763D8A" w:rsidRDefault="00D15CFE" w:rsidP="00763D8A">
      <w:pPr>
        <w:spacing w:after="0" w:line="360" w:lineRule="auto"/>
        <w:ind w:firstLine="720"/>
        <w:rPr>
          <w:del w:id="275" w:author="Luca Kolibius (PGR)" w:date="2023-01-27T02:34:00Z"/>
          <w:rFonts w:ascii="Helvetica" w:eastAsia="Times New Roman" w:hAnsi="Helvetica" w:cs="Times New Roman"/>
          <w:kern w:val="0"/>
          <w14:ligatures w14:val="none"/>
        </w:rPr>
        <w:pPrChange w:id="276" w:author="Luca Kolibius (PGR)" w:date="2023-01-27T02:34:00Z">
          <w:pPr>
            <w:spacing w:after="0" w:line="360" w:lineRule="auto"/>
          </w:pPr>
        </w:pPrChange>
      </w:pPr>
      <w:r w:rsidRPr="00C8766F">
        <w:rPr>
          <w:rFonts w:ascii="Helvetica" w:eastAsia="Times New Roman" w:hAnsi="Helvetica" w:cs="Times New Roman"/>
          <w:kern w:val="0"/>
          <w14:ligatures w14:val="none"/>
        </w:rPr>
        <w:t>In the past, the aperiodic part of the signal was often ignored or considered background noise (xx). However, more recent research has pointed to the steepness or tilt as well as the offset of the 1/f aperiodic component as an indicator for excitation (xx) and a proxy for neural firing (Manning</w:t>
      </w:r>
      <w:r w:rsidR="00D414A6" w:rsidRPr="001379EB">
        <w:rPr>
          <w:rFonts w:ascii="Helvetica" w:eastAsia="Times New Roman" w:hAnsi="Helvetica" w:cs="Times New Roman"/>
          <w:kern w:val="0"/>
          <w14:ligatures w14:val="none"/>
        </w:rPr>
        <w:t xml:space="preserve"> xx</w:t>
      </w:r>
      <w:r w:rsidRPr="00C8766F">
        <w:rPr>
          <w:rFonts w:ascii="Helvetica" w:eastAsia="Times New Roman" w:hAnsi="Helvetica" w:cs="Times New Roman"/>
          <w:kern w:val="0"/>
          <w14:ligatures w14:val="none"/>
        </w:rPr>
        <w:t>).</w:t>
      </w:r>
    </w:p>
    <w:p w14:paraId="63734EE3" w14:textId="2A7F055D" w:rsidR="00D15CFE" w:rsidRPr="00763D8A" w:rsidDel="00763D8A" w:rsidRDefault="00763D8A" w:rsidP="00763D8A">
      <w:pPr>
        <w:spacing w:after="0" w:line="360" w:lineRule="auto"/>
        <w:ind w:firstLine="720"/>
        <w:rPr>
          <w:del w:id="277" w:author="Luca Kolibius (PGR)" w:date="2023-01-27T02:35:00Z"/>
          <w:rFonts w:ascii="Helvetica" w:eastAsia="Times New Roman" w:hAnsi="Helvetica" w:cs="Times New Roman"/>
          <w:kern w:val="0"/>
          <w:lang w:val="en-DE"/>
          <w14:ligatures w14:val="none"/>
          <w:rPrChange w:id="278" w:author="Luca Kolibius (PGR)" w:date="2023-01-27T02:35:00Z">
            <w:rPr>
              <w:del w:id="279" w:author="Luca Kolibius (PGR)" w:date="2023-01-27T02:35:00Z"/>
              <w:rFonts w:ascii="Helvetica" w:eastAsia="Times New Roman" w:hAnsi="Helvetica" w:cs="Times New Roman"/>
              <w:kern w:val="0"/>
              <w14:ligatures w14:val="none"/>
            </w:rPr>
          </w:rPrChange>
        </w:rPr>
        <w:pPrChange w:id="280" w:author="Luca Kolibius (PGR)" w:date="2023-01-27T02:34:00Z">
          <w:pPr>
            <w:spacing w:after="0" w:line="360" w:lineRule="auto"/>
          </w:pPr>
        </w:pPrChange>
      </w:pPr>
      <w:ins w:id="281" w:author="Luca Kolibius (PGR)" w:date="2023-01-27T02:34:00Z">
        <w:r>
          <w:rPr>
            <w:rFonts w:ascii="Helvetica" w:eastAsia="Times New Roman" w:hAnsi="Helvetica" w:cs="Times New Roman"/>
            <w:kern w:val="0"/>
            <w:lang w:val="en-DE"/>
            <w14:ligatures w14:val="none"/>
          </w:rPr>
          <w:t xml:space="preserve"> </w:t>
        </w:r>
      </w:ins>
      <w:r w:rsidR="00D15CFE" w:rsidRPr="00C8766F">
        <w:rPr>
          <w:rFonts w:ascii="Helvetica" w:eastAsia="Times New Roman" w:hAnsi="Helvetica" w:cs="Times New Roman"/>
          <w:kern w:val="0"/>
          <w14:ligatures w14:val="none"/>
        </w:rPr>
        <w:t xml:space="preserve">The periodic part reflects true oscillatory activity (i.e., rhythmic activity in a circumscribed frequency range). Activity in these narrowband frequencies have been associated with a wide range of cognitive processes (xx) and states (xx). Analysing this oscillatory activity without consideration of the 1/f shape can be problematic </w:t>
      </w:r>
      <w:r w:rsidR="00D15CFE" w:rsidRPr="00C8766F">
        <w:rPr>
          <w:rFonts w:ascii="Helvetica" w:eastAsia="Times New Roman" w:hAnsi="Helvetica" w:cs="Times New Roman"/>
          <w:kern w:val="0"/>
          <w14:ligatures w14:val="none"/>
        </w:rPr>
        <w:lastRenderedPageBreak/>
        <w:t xml:space="preserve">(10.1016/j.neuroimage.2022.118929; </w:t>
      </w:r>
      <w:r w:rsidR="00D414A6" w:rsidRPr="001379EB">
        <w:rPr>
          <w:rFonts w:ascii="Helvetica" w:eastAsia="Times New Roman" w:hAnsi="Helvetica" w:cs="Times New Roman"/>
          <w:kern w:val="0"/>
          <w14:ligatures w14:val="none"/>
        </w:rPr>
        <w:t>H</w:t>
      </w:r>
      <w:r w:rsidR="00D15CFE" w:rsidRPr="00C8766F">
        <w:rPr>
          <w:rFonts w:ascii="Helvetica" w:eastAsia="Times New Roman" w:hAnsi="Helvetica" w:cs="Times New Roman"/>
          <w:kern w:val="0"/>
          <w14:ligatures w14:val="none"/>
        </w:rPr>
        <w:t>erwig paper</w:t>
      </w:r>
      <w:r w:rsidR="00D414A6" w:rsidRPr="001379EB">
        <w:rPr>
          <w:rFonts w:ascii="Helvetica" w:eastAsia="Times New Roman" w:hAnsi="Helvetica" w:cs="Times New Roman"/>
          <w:kern w:val="0"/>
          <w14:ligatures w14:val="none"/>
        </w:rPr>
        <w:t xml:space="preserve"> xx</w:t>
      </w:r>
      <w:r w:rsidR="00D15CFE" w:rsidRPr="00C8766F">
        <w:rPr>
          <w:rFonts w:ascii="Helvetica" w:eastAsia="Times New Roman" w:hAnsi="Helvetica" w:cs="Times New Roman"/>
          <w:kern w:val="0"/>
          <w14:ligatures w14:val="none"/>
        </w:rPr>
        <w:t>) as the shape of the 1/f can bias the oscillatory activity. Moreover, a tilt or change in offset can be erroneously interpreted as a change in oscillatory activity (Herwig paper</w:t>
      </w:r>
      <w:r w:rsidR="00D414A6" w:rsidRPr="001379EB">
        <w:rPr>
          <w:rFonts w:ascii="Helvetica" w:eastAsia="Times New Roman" w:hAnsi="Helvetica" w:cs="Times New Roman"/>
          <w:kern w:val="0"/>
          <w14:ligatures w14:val="none"/>
        </w:rPr>
        <w:t xml:space="preserve"> xx</w:t>
      </w:r>
      <w:r w:rsidR="00D15CFE" w:rsidRPr="00C8766F">
        <w:rPr>
          <w:rFonts w:ascii="Helvetica" w:eastAsia="Times New Roman" w:hAnsi="Helvetica" w:cs="Times New Roman"/>
          <w:kern w:val="0"/>
          <w14:ligatures w14:val="none"/>
        </w:rPr>
        <w:t>).</w:t>
      </w:r>
      <w:ins w:id="282" w:author="Luca Kolibius (PGR)" w:date="2023-01-27T02:35:00Z">
        <w:r>
          <w:rPr>
            <w:rFonts w:ascii="Helvetica" w:eastAsia="Times New Roman" w:hAnsi="Helvetica" w:cs="Times New Roman"/>
            <w:kern w:val="0"/>
            <w:lang w:val="en-DE"/>
            <w14:ligatures w14:val="none"/>
          </w:rPr>
          <w:t xml:space="preserve"> </w:t>
        </w:r>
      </w:ins>
    </w:p>
    <w:p w14:paraId="59A638E0" w14:textId="77777777" w:rsidR="00D15CFE" w:rsidRPr="00C8766F" w:rsidRDefault="00D15CFE" w:rsidP="00763D8A">
      <w:pPr>
        <w:spacing w:after="0" w:line="360" w:lineRule="auto"/>
        <w:ind w:firstLine="720"/>
        <w:rPr>
          <w:rFonts w:ascii="Helvetica" w:eastAsia="Times New Roman" w:hAnsi="Helvetica" w:cs="Times New Roman"/>
          <w:kern w:val="0"/>
          <w:lang w:val="en-US"/>
          <w14:ligatures w14:val="none"/>
        </w:rPr>
        <w:pPrChange w:id="283" w:author="Luca Kolibius (PGR)" w:date="2023-01-27T02:35:00Z">
          <w:pPr>
            <w:spacing w:after="0" w:line="360" w:lineRule="auto"/>
          </w:pPr>
        </w:pPrChange>
      </w:pPr>
      <w:r w:rsidRPr="00C8766F">
        <w:rPr>
          <w:rFonts w:ascii="Helvetica" w:eastAsia="Times New Roman" w:hAnsi="Helvetica" w:cs="Times New Roman"/>
          <w:kern w:val="0"/>
          <w14:ligatures w14:val="none"/>
        </w:rPr>
        <w:t xml:space="preserve">There are multiple methods to separate the signal into periodic and aperiodic parts such as Irregular Resampling Auto-Spectral Analysis (IRASA) (10.1371/journal.pone.0024331) and </w:t>
      </w:r>
      <w:r w:rsidRPr="00C8766F">
        <w:rPr>
          <w:rFonts w:ascii="Helvetica" w:eastAsia="Times New Roman" w:hAnsi="Helvetica" w:cs="Times New Roman"/>
          <w:kern w:val="0"/>
          <w:lang w:val="en-US"/>
          <w14:ligatures w14:val="none"/>
        </w:rPr>
        <w:t>Fitting Oscillations and One Over F (FOOOF; 0.1038/s41593-020-00744-x).</w:t>
      </w:r>
      <w:commentRangeEnd w:id="272"/>
      <w:r w:rsidR="00930B57">
        <w:rPr>
          <w:rStyle w:val="CommentReference"/>
        </w:rPr>
        <w:commentReference w:id="272"/>
      </w:r>
    </w:p>
    <w:p w14:paraId="1EA78DC5" w14:textId="342D7BB4" w:rsidR="00D15CFE" w:rsidRPr="001379EB" w:rsidRDefault="00D15CFE" w:rsidP="001379EB">
      <w:pPr>
        <w:spacing w:after="0" w:line="360" w:lineRule="auto"/>
        <w:rPr>
          <w:rFonts w:ascii="Helvetica" w:hAnsi="Helvetica"/>
          <w:lang w:val="en-US"/>
        </w:rPr>
      </w:pPr>
    </w:p>
    <w:p w14:paraId="6D7F80EA" w14:textId="4D105B2E" w:rsidR="000F5969" w:rsidRPr="001379EB" w:rsidRDefault="00DD3CCB" w:rsidP="001379EB">
      <w:pPr>
        <w:pStyle w:val="Heading1"/>
        <w:spacing w:before="0" w:line="360" w:lineRule="auto"/>
      </w:pPr>
      <w:commentRangeStart w:id="284"/>
      <w:r w:rsidRPr="001379EB">
        <w:t>The hippocampus</w:t>
      </w:r>
    </w:p>
    <w:p w14:paraId="5BCE1684" w14:textId="2AFE3216" w:rsidR="00DD3CCB" w:rsidRPr="00265CB6" w:rsidDel="00265CB6" w:rsidRDefault="00DD3CCB" w:rsidP="001379EB">
      <w:pPr>
        <w:spacing w:after="0" w:line="360" w:lineRule="auto"/>
        <w:rPr>
          <w:del w:id="285" w:author="Luca Kolibius (PGR)" w:date="2023-01-27T01:58:00Z"/>
          <w:rFonts w:ascii="Helvetica" w:hAnsi="Helvetica" w:cs="Times New Roman"/>
          <w:lang w:val="en-DE"/>
          <w:rPrChange w:id="286" w:author="Luca Kolibius (PGR)" w:date="2023-01-27T01:58:00Z">
            <w:rPr>
              <w:del w:id="287" w:author="Luca Kolibius (PGR)" w:date="2023-01-27T01:58:00Z"/>
              <w:rFonts w:ascii="Helvetica" w:hAnsi="Helvetica" w:cs="Times New Roman"/>
            </w:rPr>
          </w:rPrChange>
        </w:rPr>
      </w:pPr>
      <w:r w:rsidRPr="001379EB">
        <w:rPr>
          <w:rFonts w:ascii="Helvetica" w:hAnsi="Helvetica" w:cs="Times New Roman"/>
        </w:rPr>
        <w:t xml:space="preserve">The etymological root of </w:t>
      </w:r>
      <w:r w:rsidRPr="001379EB">
        <w:rPr>
          <w:rFonts w:ascii="Helvetica" w:hAnsi="Helvetica" w:cs="Times New Roman"/>
          <w:i/>
          <w:iCs/>
        </w:rPr>
        <w:t>hippocampus</w:t>
      </w:r>
      <w:r w:rsidRPr="001379EB">
        <w:rPr>
          <w:rFonts w:ascii="Helvetica" w:hAnsi="Helvetica" w:cs="Times New Roman"/>
        </w:rPr>
        <w:t xml:space="preserve"> comes from the Greek words "hippos" (horse) and "</w:t>
      </w:r>
      <w:proofErr w:type="spellStart"/>
      <w:r w:rsidRPr="001379EB">
        <w:rPr>
          <w:rFonts w:ascii="Helvetica" w:hAnsi="Helvetica" w:cs="Times New Roman"/>
        </w:rPr>
        <w:t>kampos</w:t>
      </w:r>
      <w:proofErr w:type="spellEnd"/>
      <w:r w:rsidRPr="001379EB">
        <w:rPr>
          <w:rFonts w:ascii="Helvetica" w:hAnsi="Helvetica" w:cs="Times New Roman"/>
        </w:rPr>
        <w:t xml:space="preserve">" (sea monster) and trace back to the anatomist Julius Caesar </w:t>
      </w:r>
      <w:proofErr w:type="spellStart"/>
      <w:r w:rsidRPr="001379EB">
        <w:rPr>
          <w:rFonts w:ascii="Helvetica" w:hAnsi="Helvetica" w:cs="Times New Roman"/>
        </w:rPr>
        <w:t>Aranzi</w:t>
      </w:r>
      <w:proofErr w:type="spellEnd"/>
      <w:r w:rsidRPr="001379EB">
        <w:rPr>
          <w:rFonts w:ascii="Helvetica" w:hAnsi="Helvetica" w:cs="Times New Roman"/>
        </w:rPr>
        <w:t>, who compared the shape of the hippocampus to that of a sea horse (10.3171/2014.</w:t>
      </w:r>
      <w:proofErr w:type="gramStart"/>
      <w:r w:rsidRPr="001379EB">
        <w:rPr>
          <w:rFonts w:ascii="Helvetica" w:hAnsi="Helvetica" w:cs="Times New Roman"/>
        </w:rPr>
        <w:t>11.JNS</w:t>
      </w:r>
      <w:proofErr w:type="gramEnd"/>
      <w:r w:rsidRPr="001379EB">
        <w:rPr>
          <w:rFonts w:ascii="Helvetica" w:hAnsi="Helvetica" w:cs="Times New Roman"/>
        </w:rPr>
        <w:t>132402). Although the term hippocampus prevailed, different names have been proposed in the past, such as “silkworm” or “Ram’s horn” (10.3171/2014.</w:t>
      </w:r>
      <w:proofErr w:type="gramStart"/>
      <w:r w:rsidRPr="001379EB">
        <w:rPr>
          <w:rFonts w:ascii="Helvetica" w:hAnsi="Helvetica" w:cs="Times New Roman"/>
        </w:rPr>
        <w:t>11.JNS</w:t>
      </w:r>
      <w:proofErr w:type="gramEnd"/>
      <w:r w:rsidRPr="001379EB">
        <w:rPr>
          <w:rFonts w:ascii="Helvetica" w:hAnsi="Helvetica" w:cs="Times New Roman"/>
        </w:rPr>
        <w:t>132402).</w:t>
      </w:r>
      <w:ins w:id="288" w:author="Luca Kolibius (PGR)" w:date="2023-01-27T01:58:00Z">
        <w:r w:rsidR="00265CB6">
          <w:rPr>
            <w:rFonts w:ascii="Helvetica" w:hAnsi="Helvetica" w:cs="Times New Roman"/>
            <w:lang w:val="en-DE"/>
          </w:rPr>
          <w:t xml:space="preserve"> </w:t>
        </w:r>
      </w:ins>
    </w:p>
    <w:p w14:paraId="73B997C0" w14:textId="2C17275D" w:rsidR="00DD3CCB" w:rsidRPr="001379EB" w:rsidDel="00265CB6" w:rsidRDefault="00DD3CCB" w:rsidP="001379EB">
      <w:pPr>
        <w:spacing w:after="0" w:line="360" w:lineRule="auto"/>
        <w:rPr>
          <w:del w:id="289" w:author="Luca Kolibius (PGR)" w:date="2023-01-27T01:58:00Z"/>
          <w:rFonts w:ascii="Helvetica" w:hAnsi="Helvetica" w:cs="Times New Roman"/>
        </w:rPr>
      </w:pPr>
      <w:r w:rsidRPr="001379EB">
        <w:rPr>
          <w:rFonts w:ascii="Helvetica" w:hAnsi="Helvetica" w:cs="Times New Roman"/>
        </w:rPr>
        <w:t>Humans have two mirrored hippocampi, one in each hemisphere. These hippocampi are located beneath the neocortex within the medial temporal lobe (MTL).</w:t>
      </w:r>
    </w:p>
    <w:p w14:paraId="31FF98F0" w14:textId="67A8C24B" w:rsidR="00DD3CCB" w:rsidRDefault="00265CB6" w:rsidP="00265CB6">
      <w:pPr>
        <w:spacing w:after="0" w:line="360" w:lineRule="auto"/>
        <w:rPr>
          <w:ins w:id="290" w:author="Luca Kolibius (PGR)" w:date="2023-01-27T01:58:00Z"/>
          <w:rFonts w:ascii="Helvetica" w:hAnsi="Helvetica" w:cs="Times New Roman"/>
        </w:rPr>
      </w:pPr>
      <w:ins w:id="291" w:author="Luca Kolibius (PGR)" w:date="2023-01-27T01:58:00Z">
        <w:r>
          <w:rPr>
            <w:rFonts w:ascii="Helvetica" w:hAnsi="Helvetica" w:cs="Times New Roman"/>
            <w:lang w:val="en-DE"/>
          </w:rPr>
          <w:t xml:space="preserve"> </w:t>
        </w:r>
      </w:ins>
      <w:r w:rsidR="00DD3CCB" w:rsidRPr="001379EB">
        <w:rPr>
          <w:rFonts w:ascii="Helvetica" w:hAnsi="Helvetica" w:cs="Times New Roman"/>
        </w:rPr>
        <w:t xml:space="preserve">The hippocampus can be divided into the dentate gyrus, hippocampus proper (CA1-CA3) and the subiculum. Highly processed information flows from prefrontal neocortex, </w:t>
      </w:r>
      <w:proofErr w:type="spellStart"/>
      <w:r w:rsidR="00DD3CCB" w:rsidRPr="001379EB">
        <w:rPr>
          <w:rFonts w:ascii="Helvetica" w:hAnsi="Helvetica" w:cs="Times New Roman"/>
        </w:rPr>
        <w:t>perihinal</w:t>
      </w:r>
      <w:proofErr w:type="spellEnd"/>
      <w:r w:rsidR="00DD3CCB" w:rsidRPr="001379EB">
        <w:rPr>
          <w:rFonts w:ascii="Helvetica" w:hAnsi="Helvetica" w:cs="Times New Roman"/>
        </w:rPr>
        <w:t xml:space="preserve"> cortical areas and association cortices through the EC to the hippocampus </w:t>
      </w:r>
      <w:r w:rsidR="00DD3CCB" w:rsidRPr="001379EB">
        <w:rPr>
          <w:rFonts w:ascii="Helvetica" w:hAnsi="Helvetica"/>
        </w:rPr>
        <w:t>(</w:t>
      </w:r>
      <w:proofErr w:type="spellStart"/>
      <w:r w:rsidR="00DD3CCB" w:rsidRPr="001379EB">
        <w:rPr>
          <w:rFonts w:ascii="Helvetica" w:hAnsi="Helvetica" w:cs="Times New Roman"/>
        </w:rPr>
        <w:t>Teyler</w:t>
      </w:r>
      <w:proofErr w:type="spellEnd"/>
      <w:r w:rsidR="00DD3CCB" w:rsidRPr="001379EB">
        <w:rPr>
          <w:rFonts w:ascii="Helvetica" w:hAnsi="Helvetica" w:cs="Times New Roman"/>
        </w:rPr>
        <w:t xml:space="preserve"> &amp; Rudy 2007). This cortical information is integrated with subcortical input from the amygdala and thalamus </w:t>
      </w:r>
      <w:r w:rsidR="00DD3CCB" w:rsidRPr="001379EB">
        <w:rPr>
          <w:rFonts w:ascii="Helvetica" w:hAnsi="Helvetica"/>
        </w:rPr>
        <w:t>(</w:t>
      </w:r>
      <w:proofErr w:type="spellStart"/>
      <w:r w:rsidR="00DD3CCB" w:rsidRPr="001379EB">
        <w:rPr>
          <w:rFonts w:ascii="Helvetica" w:hAnsi="Helvetica" w:cs="Times New Roman"/>
        </w:rPr>
        <w:t>Teyler</w:t>
      </w:r>
      <w:proofErr w:type="spellEnd"/>
      <w:r w:rsidR="00DD3CCB" w:rsidRPr="001379EB">
        <w:rPr>
          <w:rFonts w:ascii="Helvetica" w:hAnsi="Helvetica" w:cs="Times New Roman"/>
        </w:rPr>
        <w:t xml:space="preserve"> &amp; Rudy 2007). This positions the hippocampus uniquely to integrate cortical and subcortical information streams (Swanson &amp; </w:t>
      </w:r>
      <w:proofErr w:type="spellStart"/>
      <w:r w:rsidR="00DD3CCB" w:rsidRPr="001379EB">
        <w:rPr>
          <w:rFonts w:ascii="Helvetica" w:hAnsi="Helvetica" w:cs="Times New Roman"/>
        </w:rPr>
        <w:t>Mogenson</w:t>
      </w:r>
      <w:proofErr w:type="spellEnd"/>
      <w:r w:rsidR="00DD3CCB" w:rsidRPr="001379EB">
        <w:rPr>
          <w:rFonts w:ascii="Helvetica" w:hAnsi="Helvetica" w:cs="Times New Roman"/>
        </w:rPr>
        <w:t xml:space="preserve">, 1981 xx). </w:t>
      </w:r>
    </w:p>
    <w:p w14:paraId="5032AE28" w14:textId="1CDDEBF3" w:rsidR="00265CB6" w:rsidRDefault="00265CB6" w:rsidP="00265CB6">
      <w:pPr>
        <w:spacing w:after="0" w:line="360" w:lineRule="auto"/>
        <w:rPr>
          <w:ins w:id="292" w:author="Luca Kolibius (PGR)" w:date="2023-01-27T01:58:00Z"/>
          <w:rFonts w:ascii="Helvetica" w:hAnsi="Helvetica" w:cs="Times New Roman"/>
        </w:rPr>
      </w:pPr>
    </w:p>
    <w:p w14:paraId="51A505C1" w14:textId="77777777" w:rsidR="00265CB6" w:rsidRPr="001379EB" w:rsidRDefault="00265CB6" w:rsidP="00265CB6">
      <w:pPr>
        <w:pStyle w:val="Heading1"/>
        <w:spacing w:before="0" w:line="360" w:lineRule="auto"/>
        <w:rPr>
          <w:ins w:id="293" w:author="Luca Kolibius (PGR)" w:date="2023-01-27T01:58:00Z"/>
        </w:rPr>
      </w:pPr>
      <w:ins w:id="294" w:author="Luca Kolibius (PGR)" w:date="2023-01-27T01:58:00Z">
        <w:r w:rsidRPr="001379EB">
          <w:t>Information flow during memory processing</w:t>
        </w:r>
      </w:ins>
    </w:p>
    <w:p w14:paraId="42DA95E7" w14:textId="77777777" w:rsidR="00265CB6" w:rsidRPr="001379EB" w:rsidRDefault="00265CB6" w:rsidP="00265CB6">
      <w:pPr>
        <w:pStyle w:val="ListParagraph"/>
        <w:spacing w:after="0" w:line="360" w:lineRule="auto"/>
        <w:ind w:left="0"/>
        <w:rPr>
          <w:ins w:id="295" w:author="Luca Kolibius (PGR)" w:date="2023-01-27T01:58:00Z"/>
          <w:rFonts w:ascii="Helvetica" w:hAnsi="Helvetica" w:cs="Times New Roman"/>
        </w:rPr>
      </w:pPr>
      <w:ins w:id="296" w:author="Luca Kolibius (PGR)" w:date="2023-01-27T01:58:00Z">
        <w:r w:rsidRPr="001379EB">
          <w:rPr>
            <w:rFonts w:ascii="Helvetica" w:hAnsi="Helvetica" w:cs="Times New Roman"/>
          </w:rPr>
          <w:t xml:space="preserve">According to a model by O’Reilly and Rudy (2001), during memory encoding information from the cortex reaches the entorhinal cortex (EC) where two representations are generated. One representation is projected via the broad and diffuse </w:t>
        </w:r>
        <w:proofErr w:type="spellStart"/>
        <w:r w:rsidRPr="001379EB">
          <w:rPr>
            <w:rFonts w:ascii="Helvetica" w:hAnsi="Helvetica" w:cs="Times New Roman"/>
          </w:rPr>
          <w:t>perforant</w:t>
        </w:r>
        <w:proofErr w:type="spellEnd"/>
        <w:r w:rsidRPr="001379EB">
          <w:rPr>
            <w:rFonts w:ascii="Helvetica" w:hAnsi="Helvetica" w:cs="Times New Roman"/>
          </w:rPr>
          <w:t xml:space="preserve"> path to the dentate gyrus (DG), forming a sparse rendering of the cortical activity pattern. The DG then connects to CA3 through the sparse, focused and topographically arranged mossy fibre pathway, with approximately 70 synapses linking to each CA3 neuron in rats (xx). At the same time, the other representation</w:t>
        </w:r>
        <w:r>
          <w:rPr>
            <w:rFonts w:ascii="Helvetica" w:hAnsi="Helvetica" w:cs="Times New Roman"/>
            <w:lang w:val="en-DE"/>
          </w:rPr>
          <w:t xml:space="preserve"> bilaterally xx</w:t>
        </w:r>
        <w:r w:rsidRPr="001379EB">
          <w:rPr>
            <w:rFonts w:ascii="Helvetica" w:hAnsi="Helvetica" w:cs="Times New Roman"/>
          </w:rPr>
          <w:t xml:space="preserve"> projects from the EC to CA1</w:t>
        </w:r>
        <w:r>
          <w:rPr>
            <w:rFonts w:ascii="Helvetica" w:hAnsi="Helvetica" w:cs="Times New Roman"/>
            <w:lang w:val="en-DE"/>
          </w:rPr>
          <w:t xml:space="preserve"> and back xx</w:t>
        </w:r>
        <w:r w:rsidRPr="001379EB">
          <w:rPr>
            <w:rFonts w:ascii="Helvetica" w:hAnsi="Helvetica" w:cs="Times New Roman"/>
          </w:rPr>
          <w:t xml:space="preserve">. This connection is point-to-point and not diffuse like the </w:t>
        </w:r>
        <w:proofErr w:type="spellStart"/>
        <w:r w:rsidRPr="001379EB">
          <w:rPr>
            <w:rFonts w:ascii="Helvetica" w:hAnsi="Helvetica" w:cs="Times New Roman"/>
          </w:rPr>
          <w:t>perforant</w:t>
        </w:r>
        <w:proofErr w:type="spellEnd"/>
        <w:r w:rsidRPr="001379EB">
          <w:rPr>
            <w:rFonts w:ascii="Helvetica" w:hAnsi="Helvetica" w:cs="Times New Roman"/>
          </w:rPr>
          <w:t xml:space="preserve"> path (</w:t>
        </w:r>
        <w:proofErr w:type="spellStart"/>
        <w:r w:rsidRPr="001379EB">
          <w:rPr>
            <w:rFonts w:ascii="Helvetica" w:hAnsi="Helvetica" w:cs="Times New Roman"/>
          </w:rPr>
          <w:t>Tamamaki</w:t>
        </w:r>
        <w:proofErr w:type="spellEnd"/>
        <w:r w:rsidRPr="001379EB">
          <w:rPr>
            <w:rFonts w:ascii="Helvetica" w:hAnsi="Helvetica" w:cs="Times New Roman"/>
          </w:rPr>
          <w:t xml:space="preserve">, 1991 xx). Due to the coactivity of neurons in CA3 and CA1, their diffuse and widespread synaptic connections through the Schaffer Collaterals are strengthened. </w:t>
        </w:r>
      </w:ins>
    </w:p>
    <w:p w14:paraId="08B19290" w14:textId="6A1DE49E" w:rsidR="00265CB6" w:rsidRDefault="00265CB6" w:rsidP="00265CB6">
      <w:pPr>
        <w:pStyle w:val="ListParagraph"/>
        <w:spacing w:after="0" w:line="360" w:lineRule="auto"/>
        <w:ind w:left="0"/>
        <w:rPr>
          <w:rFonts w:ascii="Helvetica" w:hAnsi="Helvetica" w:cs="Times New Roman"/>
        </w:rPr>
      </w:pPr>
      <w:ins w:id="297" w:author="Luca Kolibius (PGR)" w:date="2023-01-27T01:58:00Z">
        <w:r w:rsidRPr="001379EB">
          <w:rPr>
            <w:rFonts w:ascii="Helvetica" w:hAnsi="Helvetica" w:cs="Times New Roman"/>
          </w:rPr>
          <w:t>During retrieval, a partial input of the original representation is sufficient to reactivate the representation in CA3, where the entire representation is pattern completed. This in turn reinstates the appropriate CA1 representation that can project back to the EC because of the bidirectional connection between EC and CA1.</w:t>
        </w:r>
      </w:ins>
    </w:p>
    <w:p w14:paraId="23BDE4AD" w14:textId="77777777" w:rsidR="001379EB" w:rsidRPr="001379EB" w:rsidRDefault="001379EB" w:rsidP="001379EB">
      <w:pPr>
        <w:pStyle w:val="ListParagraph"/>
        <w:spacing w:after="0" w:line="360" w:lineRule="auto"/>
        <w:ind w:left="0"/>
        <w:rPr>
          <w:rFonts w:ascii="Helvetica" w:hAnsi="Helvetica" w:cs="Times New Roman"/>
        </w:rPr>
      </w:pPr>
    </w:p>
    <w:p w14:paraId="359AF027" w14:textId="0786D1C0" w:rsidR="00DD3CCB" w:rsidRPr="001379EB" w:rsidRDefault="00DD3CCB" w:rsidP="001379EB">
      <w:pPr>
        <w:pStyle w:val="Heading1"/>
        <w:spacing w:before="0"/>
      </w:pPr>
      <w:r w:rsidRPr="001379EB">
        <w:t>The Indexing Theory of the human hippocampus</w:t>
      </w:r>
    </w:p>
    <w:p w14:paraId="1FF885A2" w14:textId="7BB1CA66" w:rsidR="00DD3CCB" w:rsidRPr="000D1336" w:rsidDel="000D1336" w:rsidRDefault="00DD3CCB" w:rsidP="001379EB">
      <w:pPr>
        <w:pStyle w:val="ListParagraph"/>
        <w:spacing w:after="0" w:line="360" w:lineRule="auto"/>
        <w:ind w:left="0"/>
        <w:rPr>
          <w:del w:id="298" w:author="Luca Kolibius (PGR)" w:date="2023-01-26T21:18:00Z"/>
          <w:rFonts w:ascii="Helvetica" w:hAnsi="Helvetica"/>
          <w:lang w:val="en-DE"/>
          <w:rPrChange w:id="299" w:author="Luca Kolibius (PGR)" w:date="2023-01-26T21:18:00Z">
            <w:rPr>
              <w:del w:id="300" w:author="Luca Kolibius (PGR)" w:date="2023-01-26T21:18:00Z"/>
              <w:rFonts w:ascii="Helvetica" w:hAnsi="Helvetica"/>
            </w:rPr>
          </w:rPrChange>
        </w:rPr>
      </w:pPr>
      <w:r w:rsidRPr="001379EB">
        <w:rPr>
          <w:rFonts w:ascii="Helvetica" w:hAnsi="Helvetica"/>
        </w:rPr>
        <w:t xml:space="preserve">More than three decades ago, </w:t>
      </w:r>
      <w:proofErr w:type="spellStart"/>
      <w:r w:rsidRPr="001379EB">
        <w:rPr>
          <w:rFonts w:ascii="Helvetica" w:hAnsi="Helvetica"/>
        </w:rPr>
        <w:t>Teyler</w:t>
      </w:r>
      <w:proofErr w:type="spellEnd"/>
      <w:r w:rsidRPr="001379EB">
        <w:rPr>
          <w:rFonts w:ascii="Helvetica" w:hAnsi="Helvetica"/>
        </w:rPr>
        <w:t xml:space="preserve"> and </w:t>
      </w:r>
      <w:proofErr w:type="spellStart"/>
      <w:r w:rsidRPr="001379EB">
        <w:rPr>
          <w:rFonts w:ascii="Helvetica" w:hAnsi="Helvetica"/>
        </w:rPr>
        <w:t>DiScenna</w:t>
      </w:r>
      <w:proofErr w:type="spellEnd"/>
      <w:r w:rsidRPr="001379EB">
        <w:rPr>
          <w:rFonts w:ascii="Helvetica" w:hAnsi="Helvetica"/>
        </w:rPr>
        <w:t xml:space="preserve"> proposed the Indexing Theory as a framework to explain hippocampal function during the encoding and retrieval of episodic (at the time called </w:t>
      </w:r>
      <w:proofErr w:type="spellStart"/>
      <w:r w:rsidRPr="001379EB">
        <w:rPr>
          <w:rFonts w:ascii="Helvetica" w:hAnsi="Helvetica"/>
        </w:rPr>
        <w:t>experiental</w:t>
      </w:r>
      <w:proofErr w:type="spellEnd"/>
      <w:r w:rsidRPr="001379EB">
        <w:rPr>
          <w:rFonts w:ascii="Helvetica" w:hAnsi="Helvetica"/>
        </w:rPr>
        <w:t>) memory in humans (</w:t>
      </w:r>
      <w:proofErr w:type="spellStart"/>
      <w:r w:rsidRPr="001379EB">
        <w:rPr>
          <w:rFonts w:ascii="Helvetica" w:hAnsi="Helvetica"/>
        </w:rPr>
        <w:t>Teyler</w:t>
      </w:r>
      <w:proofErr w:type="spellEnd"/>
      <w:r w:rsidRPr="001379EB">
        <w:rPr>
          <w:rFonts w:ascii="Helvetica" w:hAnsi="Helvetica"/>
        </w:rPr>
        <w:t xml:space="preserve"> &amp; </w:t>
      </w:r>
      <w:proofErr w:type="spellStart"/>
      <w:r w:rsidRPr="001379EB">
        <w:rPr>
          <w:rFonts w:ascii="Helvetica" w:hAnsi="Helvetica"/>
        </w:rPr>
        <w:t>DiScenna</w:t>
      </w:r>
      <w:proofErr w:type="spellEnd"/>
      <w:r w:rsidRPr="001379EB">
        <w:rPr>
          <w:rFonts w:ascii="Helvetica" w:hAnsi="Helvetica"/>
        </w:rPr>
        <w:t>, 1989).</w:t>
      </w:r>
      <w:ins w:id="301" w:author="Luca Kolibius (PGR)" w:date="2023-01-26T21:18:00Z">
        <w:r w:rsidR="000D1336">
          <w:rPr>
            <w:rFonts w:ascii="Helvetica" w:hAnsi="Helvetica" w:cs="Times New Roman"/>
            <w:lang w:val="en-DE"/>
          </w:rPr>
          <w:t xml:space="preserve"> </w:t>
        </w:r>
      </w:ins>
    </w:p>
    <w:p w14:paraId="61330361" w14:textId="08C49692" w:rsidR="00683521" w:rsidRPr="001379EB" w:rsidDel="000D1336" w:rsidRDefault="00D15CFE" w:rsidP="001379EB">
      <w:pPr>
        <w:pStyle w:val="ListParagraph"/>
        <w:spacing w:after="0" w:line="360" w:lineRule="auto"/>
        <w:ind w:left="0"/>
        <w:rPr>
          <w:del w:id="302" w:author="Luca Kolibius (PGR)" w:date="2023-01-26T21:18:00Z"/>
          <w:rFonts w:ascii="Helvetica" w:hAnsi="Helvetica" w:cs="Times New Roman"/>
        </w:rPr>
      </w:pPr>
      <w:r w:rsidRPr="001379EB">
        <w:rPr>
          <w:rFonts w:ascii="Helvetica" w:hAnsi="Helvetica" w:cs="Times New Roman"/>
        </w:rPr>
        <w:t xml:space="preserve">According to the </w:t>
      </w:r>
      <w:r w:rsidR="001379EB">
        <w:rPr>
          <w:rFonts w:ascii="Helvetica" w:hAnsi="Helvetica" w:cs="Times New Roman"/>
        </w:rPr>
        <w:t>I</w:t>
      </w:r>
      <w:r w:rsidRPr="001379EB">
        <w:rPr>
          <w:rFonts w:ascii="Helvetica" w:hAnsi="Helvetica" w:cs="Times New Roman"/>
        </w:rPr>
        <w:t xml:space="preserve">ndexing </w:t>
      </w:r>
      <w:r w:rsidR="001379EB">
        <w:rPr>
          <w:rFonts w:ascii="Helvetica" w:hAnsi="Helvetica" w:cs="Times New Roman"/>
        </w:rPr>
        <w:t>T</w:t>
      </w:r>
      <w:r w:rsidRPr="001379EB">
        <w:rPr>
          <w:rFonts w:ascii="Helvetica" w:hAnsi="Helvetica" w:cs="Times New Roman"/>
        </w:rPr>
        <w:t>heory</w:t>
      </w:r>
      <w:r w:rsidR="001D67F3">
        <w:rPr>
          <w:rFonts w:ascii="Helvetica" w:hAnsi="Helvetica" w:cs="Times New Roman"/>
        </w:rPr>
        <w:t>,</w:t>
      </w:r>
      <w:r w:rsidRPr="001379EB">
        <w:rPr>
          <w:rFonts w:ascii="Helvetica" w:hAnsi="Helvetica" w:cs="Times New Roman"/>
        </w:rPr>
        <w:t xml:space="preserve"> during initial encoding the </w:t>
      </w:r>
      <w:r w:rsidR="00DD3CCB" w:rsidRPr="001379EB">
        <w:rPr>
          <w:rFonts w:ascii="Helvetica" w:hAnsi="Helvetica" w:cs="Times New Roman"/>
        </w:rPr>
        <w:t>various multimodal</w:t>
      </w:r>
      <w:r w:rsidRPr="001379EB">
        <w:rPr>
          <w:rFonts w:ascii="Helvetica" w:hAnsi="Helvetica" w:cs="Times New Roman"/>
        </w:rPr>
        <w:t xml:space="preserve"> elements that make up an episode instate a cortical activity pattern that is projected to </w:t>
      </w:r>
      <w:r w:rsidR="00DD3CCB" w:rsidRPr="001379EB">
        <w:rPr>
          <w:rFonts w:ascii="Helvetica" w:hAnsi="Helvetica" w:cs="Times New Roman"/>
        </w:rPr>
        <w:t>an assembly of neurons in the</w:t>
      </w:r>
      <w:r w:rsidRPr="001379EB">
        <w:rPr>
          <w:rFonts w:ascii="Helvetica" w:hAnsi="Helvetica" w:cs="Times New Roman"/>
        </w:rPr>
        <w:t xml:space="preserve"> hippocampus. </w:t>
      </w:r>
    </w:p>
    <w:p w14:paraId="2743066D" w14:textId="0325790B" w:rsidR="00670B23" w:rsidDel="008F6ACA" w:rsidRDefault="00670B23" w:rsidP="001379EB">
      <w:pPr>
        <w:pStyle w:val="ListParagraph"/>
        <w:spacing w:after="0" w:line="360" w:lineRule="auto"/>
        <w:ind w:left="0"/>
        <w:rPr>
          <w:del w:id="303" w:author="Luca Kolibius (PGR)" w:date="2023-01-26T21:19:00Z"/>
          <w:rFonts w:ascii="Helvetica" w:hAnsi="Helvetica" w:cs="Times New Roman"/>
        </w:rPr>
      </w:pPr>
      <w:r w:rsidRPr="001379EB">
        <w:rPr>
          <w:rFonts w:ascii="Helvetica" w:hAnsi="Helvetica" w:cs="Times New Roman"/>
        </w:rPr>
        <w:t>Subsequently, a partial input of the initial experience is sufficient to reactivate the entire assembly of associated hippocampal neurons</w:t>
      </w:r>
      <w:r w:rsidR="00276D1C">
        <w:rPr>
          <w:rFonts w:ascii="Helvetica" w:hAnsi="Helvetica" w:cs="Times New Roman"/>
        </w:rPr>
        <w:t>, a</w:t>
      </w:r>
      <w:r w:rsidR="00683521" w:rsidRPr="001379EB">
        <w:rPr>
          <w:rFonts w:ascii="Helvetica" w:hAnsi="Helvetica" w:cs="Times New Roman"/>
        </w:rPr>
        <w:t xml:space="preserve"> process </w:t>
      </w:r>
      <w:r w:rsidR="00276D1C">
        <w:rPr>
          <w:rFonts w:ascii="Helvetica" w:hAnsi="Helvetica" w:cs="Times New Roman"/>
        </w:rPr>
        <w:t xml:space="preserve">known as </w:t>
      </w:r>
      <w:r w:rsidR="00683521" w:rsidRPr="001379EB">
        <w:rPr>
          <w:rFonts w:ascii="Helvetica" w:hAnsi="Helvetica" w:cs="Times New Roman"/>
        </w:rPr>
        <w:t xml:space="preserve">pattern completion. </w:t>
      </w:r>
      <w:r w:rsidRPr="001379EB">
        <w:rPr>
          <w:rFonts w:ascii="Helvetica" w:hAnsi="Helvetica" w:cs="Times New Roman"/>
        </w:rPr>
        <w:t>These neurons then project back to the neocortex</w:t>
      </w:r>
      <w:r w:rsidR="00276D1C">
        <w:rPr>
          <w:rFonts w:ascii="Helvetica" w:hAnsi="Helvetica" w:cs="Times New Roman"/>
        </w:rPr>
        <w:t>,</w:t>
      </w:r>
      <w:r w:rsidRPr="001379EB">
        <w:rPr>
          <w:rFonts w:ascii="Helvetica" w:hAnsi="Helvetica" w:cs="Times New Roman"/>
        </w:rPr>
        <w:t xml:space="preserve"> reinstating the entire experience. </w:t>
      </w:r>
    </w:p>
    <w:p w14:paraId="0F5D0B50" w14:textId="4E730F11" w:rsidR="00276D1C" w:rsidRPr="001379EB" w:rsidDel="008F6ACA" w:rsidRDefault="00276D1C" w:rsidP="001379EB">
      <w:pPr>
        <w:pStyle w:val="ListParagraph"/>
        <w:spacing w:after="0" w:line="360" w:lineRule="auto"/>
        <w:ind w:left="0"/>
        <w:rPr>
          <w:del w:id="304" w:author="Luca Kolibius (PGR)" w:date="2023-01-26T21:19:00Z"/>
          <w:rFonts w:ascii="Helvetica" w:hAnsi="Helvetica" w:cs="Times New Roman"/>
        </w:rPr>
      </w:pPr>
      <w:r w:rsidRPr="00276D1C">
        <w:rPr>
          <w:rFonts w:ascii="Helvetica" w:hAnsi="Helvetica" w:cs="Times New Roman"/>
        </w:rPr>
        <w:t>Pattern separation refers to the complementary ability to distinguish between distinct episodes. Because each experience is uniquely indexed even the highly overlapping cortical representations of two similar epi</w:t>
      </w:r>
      <w:r>
        <w:rPr>
          <w:rFonts w:ascii="Helvetica" w:hAnsi="Helvetica" w:cs="Times New Roman"/>
        </w:rPr>
        <w:t>s</w:t>
      </w:r>
      <w:r w:rsidRPr="00276D1C">
        <w:rPr>
          <w:rFonts w:ascii="Helvetica" w:hAnsi="Helvetica" w:cs="Times New Roman"/>
        </w:rPr>
        <w:t>odes can be separated in the hippocampus.</w:t>
      </w:r>
    </w:p>
    <w:p w14:paraId="3F09A067" w14:textId="19C7B11B" w:rsidR="00AE0086" w:rsidRPr="001379EB" w:rsidRDefault="008F6ACA" w:rsidP="001379EB">
      <w:pPr>
        <w:pStyle w:val="ListParagraph"/>
        <w:spacing w:after="0" w:line="360" w:lineRule="auto"/>
        <w:ind w:left="0"/>
        <w:rPr>
          <w:rFonts w:ascii="Helvetica" w:hAnsi="Helvetica" w:cs="Times New Roman"/>
        </w:rPr>
      </w:pPr>
      <w:ins w:id="305" w:author="Luca Kolibius (PGR)" w:date="2023-01-26T21:19:00Z">
        <w:r>
          <w:rPr>
            <w:rFonts w:ascii="Helvetica" w:hAnsi="Helvetica" w:cs="Times New Roman"/>
            <w:lang w:val="en-DE"/>
          </w:rPr>
          <w:t xml:space="preserve"> </w:t>
        </w:r>
      </w:ins>
      <w:r w:rsidR="00AE0086">
        <w:rPr>
          <w:rFonts w:ascii="Helvetica" w:hAnsi="Helvetica" w:cs="Times New Roman"/>
        </w:rPr>
        <w:t>T</w:t>
      </w:r>
      <w:r w:rsidR="00AE0086" w:rsidRPr="001379EB">
        <w:rPr>
          <w:rFonts w:ascii="Helvetica" w:hAnsi="Helvetica" w:cs="Times New Roman"/>
        </w:rPr>
        <w:t xml:space="preserve">his hippocampal index </w:t>
      </w:r>
      <w:r w:rsidR="00AE0086">
        <w:rPr>
          <w:rFonts w:ascii="Helvetica" w:hAnsi="Helvetica" w:cs="Times New Roman"/>
        </w:rPr>
        <w:t>allows a flexible way to quickly store the cortical representation of an episodic memory. Over time</w:t>
      </w:r>
      <w:r w:rsidR="00276D1C">
        <w:rPr>
          <w:rFonts w:ascii="Helvetica" w:hAnsi="Helvetica" w:cs="Times New Roman"/>
        </w:rPr>
        <w:t>,</w:t>
      </w:r>
      <w:r w:rsidR="00AE0086">
        <w:rPr>
          <w:rFonts w:ascii="Helvetica" w:hAnsi="Helvetica" w:cs="Times New Roman"/>
        </w:rPr>
        <w:t xml:space="preserve"> the initially strengthened synaptic connections for unimportant memories either decay (xx) or fall victim to interference (xx).</w:t>
      </w:r>
    </w:p>
    <w:p w14:paraId="54B81698" w14:textId="027F30C1" w:rsidR="00670B23" w:rsidRPr="001379EB" w:rsidDel="00265CB6" w:rsidRDefault="00670B23" w:rsidP="001379EB">
      <w:pPr>
        <w:pStyle w:val="ListParagraph"/>
        <w:spacing w:after="0" w:line="360" w:lineRule="auto"/>
        <w:ind w:left="0"/>
        <w:rPr>
          <w:del w:id="306" w:author="Luca Kolibius (PGR)" w:date="2023-01-27T01:59:00Z"/>
          <w:rFonts w:ascii="Helvetica" w:hAnsi="Helvetica" w:cs="Times New Roman"/>
        </w:rPr>
      </w:pPr>
      <w:r w:rsidRPr="001379EB">
        <w:rPr>
          <w:rFonts w:ascii="Helvetica" w:hAnsi="Helvetica" w:cs="Times New Roman"/>
        </w:rPr>
        <w:t>Within this framework the function of the hippocampus can be likened to a librarian: it can direct one to the necessary information within the library (the neocortex</w:t>
      </w:r>
      <w:r w:rsidR="00E1568B" w:rsidRPr="001379EB">
        <w:rPr>
          <w:rFonts w:ascii="Helvetica" w:hAnsi="Helvetica" w:cs="Times New Roman"/>
        </w:rPr>
        <w:t>) but</w:t>
      </w:r>
      <w:r w:rsidRPr="001379EB">
        <w:rPr>
          <w:rFonts w:ascii="Helvetica" w:hAnsi="Helvetica" w:cs="Times New Roman"/>
        </w:rPr>
        <w:t xml:space="preserve"> does not possess the knowledge itself. </w:t>
      </w:r>
      <w:ins w:id="307" w:author="Luca Kolibius (PGR)" w:date="2023-01-27T02:09:00Z">
        <w:r w:rsidR="005D4581" w:rsidRPr="005D4581">
          <w:rPr>
            <w:rFonts w:ascii="Helvetica" w:hAnsi="Helvetica" w:cs="Times New Roman"/>
          </w:rPr>
          <w:t xml:space="preserve">This implies that the hippocampus is content-free and does not contain/store &lt;-xx semantic information. This is because hippocampal neurons arbitrarily bind concurrent cortical activity irrespective of what </w:t>
        </w:r>
      </w:ins>
      <w:ins w:id="308" w:author="Luca Kolibius (PGR)" w:date="2023-01-27T02:10:00Z">
        <w:r w:rsidR="005D4581">
          <w:rPr>
            <w:rFonts w:ascii="Helvetica" w:hAnsi="Helvetica" w:cs="Times New Roman"/>
            <w:lang w:val="en-DE"/>
          </w:rPr>
          <w:t>(</w:t>
        </w:r>
      </w:ins>
      <w:ins w:id="309" w:author="Luca Kolibius (PGR)" w:date="2023-01-27T02:09:00Z">
        <w:r w:rsidR="005D4581" w:rsidRPr="005D4581">
          <w:rPr>
            <w:rFonts w:ascii="Helvetica" w:hAnsi="Helvetica" w:cs="Times New Roman"/>
          </w:rPr>
          <w:t>content xx) it represents.</w:t>
        </w:r>
      </w:ins>
      <w:commentRangeStart w:id="310"/>
      <w:commentRangeStart w:id="311"/>
      <w:del w:id="312" w:author="Luca Kolibius (PGR)" w:date="2023-01-27T02:09:00Z">
        <w:r w:rsidRPr="001379EB" w:rsidDel="005D4581">
          <w:rPr>
            <w:rFonts w:ascii="Helvetica" w:hAnsi="Helvetica" w:cs="Times New Roman"/>
          </w:rPr>
          <w:delText>This implies that the hippocampus is content-free and does not contain semantic information.</w:delText>
        </w:r>
        <w:commentRangeEnd w:id="284"/>
        <w:r w:rsidR="00701CDD" w:rsidDel="005D4581">
          <w:rPr>
            <w:rStyle w:val="CommentReference"/>
          </w:rPr>
          <w:commentReference w:id="284"/>
        </w:r>
        <w:commentRangeEnd w:id="310"/>
        <w:r w:rsidR="006C5864" w:rsidDel="005D4581">
          <w:rPr>
            <w:rStyle w:val="CommentReference"/>
          </w:rPr>
          <w:commentReference w:id="310"/>
        </w:r>
        <w:commentRangeEnd w:id="311"/>
        <w:r w:rsidR="008F6ACA" w:rsidDel="005D4581">
          <w:rPr>
            <w:rStyle w:val="CommentReference"/>
          </w:rPr>
          <w:commentReference w:id="311"/>
        </w:r>
      </w:del>
    </w:p>
    <w:p w14:paraId="4653E3ED" w14:textId="1B5BDD1B" w:rsidR="00670B23" w:rsidRPr="001379EB" w:rsidRDefault="00670B23" w:rsidP="001379EB">
      <w:pPr>
        <w:pStyle w:val="ListParagraph"/>
        <w:spacing w:after="0" w:line="360" w:lineRule="auto"/>
        <w:ind w:left="0"/>
        <w:rPr>
          <w:rFonts w:ascii="Helvetica" w:hAnsi="Helvetica" w:cs="Times New Roman"/>
        </w:rPr>
      </w:pPr>
    </w:p>
    <w:p w14:paraId="4A5CB17D" w14:textId="287BCB85" w:rsidR="00D414A6" w:rsidRPr="001379EB" w:rsidDel="00265CB6" w:rsidRDefault="00D414A6" w:rsidP="001379EB">
      <w:pPr>
        <w:pStyle w:val="Heading1"/>
        <w:spacing w:before="0" w:line="360" w:lineRule="auto"/>
        <w:rPr>
          <w:del w:id="313" w:author="Luca Kolibius (PGR)" w:date="2023-01-27T01:58:00Z"/>
        </w:rPr>
      </w:pPr>
      <w:del w:id="314" w:author="Luca Kolibius (PGR)" w:date="2023-01-27T01:58:00Z">
        <w:r w:rsidRPr="001379EB" w:rsidDel="00265CB6">
          <w:delText>Information flow during memory processing</w:delText>
        </w:r>
      </w:del>
    </w:p>
    <w:p w14:paraId="202F0365" w14:textId="5AD7A75E" w:rsidR="00670B23" w:rsidRPr="001379EB" w:rsidDel="00265CB6" w:rsidRDefault="00670B23" w:rsidP="001379EB">
      <w:pPr>
        <w:pStyle w:val="ListParagraph"/>
        <w:spacing w:after="0" w:line="360" w:lineRule="auto"/>
        <w:ind w:left="0"/>
        <w:rPr>
          <w:del w:id="315" w:author="Luca Kolibius (PGR)" w:date="2023-01-27T01:58:00Z"/>
          <w:rFonts w:ascii="Helvetica" w:hAnsi="Helvetica" w:cs="Times New Roman"/>
        </w:rPr>
      </w:pPr>
      <w:del w:id="316" w:author="Luca Kolibius (PGR)" w:date="2023-01-27T01:58:00Z">
        <w:r w:rsidRPr="001379EB" w:rsidDel="00265CB6">
          <w:rPr>
            <w:rFonts w:ascii="Helvetica" w:hAnsi="Helvetica" w:cs="Times New Roman"/>
          </w:rPr>
          <w:delText xml:space="preserve">According to a model by O’Reilly and Rudy (2001), during memory encoding information from the cortex reaches the entorhinal cortex (EC) where two representations are generated. One representation is projected via the broad and diffuse perforant path to the dentate gyrus (DG), forming a sparse rendering of the cortical activity pattern. The DG then connects to CA3 through the sparse, focused and topographically arranged mossy fibre pathway, with approximately 70 synapses linking to each CA3 neuron in rats (xx). At the same time, the other representation </w:delText>
        </w:r>
      </w:del>
      <w:commentRangeStart w:id="317"/>
      <w:del w:id="318" w:author="Luca Kolibius (PGR)" w:date="2023-01-26T19:46:00Z">
        <w:r w:rsidRPr="001379EB" w:rsidDel="0055115E">
          <w:rPr>
            <w:rFonts w:ascii="Helvetica" w:hAnsi="Helvetica" w:cs="Times New Roman"/>
          </w:rPr>
          <w:delText>invertibly</w:delText>
        </w:r>
        <w:commentRangeEnd w:id="317"/>
        <w:r w:rsidR="007E4148" w:rsidDel="0055115E">
          <w:rPr>
            <w:rStyle w:val="CommentReference"/>
          </w:rPr>
          <w:commentReference w:id="317"/>
        </w:r>
        <w:r w:rsidRPr="001379EB" w:rsidDel="0055115E">
          <w:rPr>
            <w:rFonts w:ascii="Helvetica" w:hAnsi="Helvetica" w:cs="Times New Roman"/>
          </w:rPr>
          <w:delText xml:space="preserve"> </w:delText>
        </w:r>
      </w:del>
      <w:del w:id="319" w:author="Luca Kolibius (PGR)" w:date="2023-01-27T01:58:00Z">
        <w:r w:rsidRPr="001379EB" w:rsidDel="00265CB6">
          <w:rPr>
            <w:rFonts w:ascii="Helvetica" w:hAnsi="Helvetica" w:cs="Times New Roman"/>
          </w:rPr>
          <w:delText xml:space="preserve">projects from the EC to CA1. This connection is point-to-point and not diffuse like the perforant path (Tamamaki, 1991 xx). Due to the coactivity of neurons in CA3 and CA1, their diffuse and widespread synaptic connections through the Schaffer Collaterals are strengthened. </w:delText>
        </w:r>
      </w:del>
    </w:p>
    <w:p w14:paraId="5578DFA0" w14:textId="4838DDD0" w:rsidR="00DD3CCB" w:rsidDel="00265CB6" w:rsidRDefault="00670B23" w:rsidP="001379EB">
      <w:pPr>
        <w:pStyle w:val="ListParagraph"/>
        <w:spacing w:after="0" w:line="360" w:lineRule="auto"/>
        <w:ind w:left="0"/>
        <w:rPr>
          <w:del w:id="320" w:author="Luca Kolibius (PGR)" w:date="2023-01-27T01:58:00Z"/>
          <w:rFonts w:ascii="Helvetica" w:hAnsi="Helvetica" w:cs="Times New Roman"/>
        </w:rPr>
      </w:pPr>
      <w:del w:id="321" w:author="Luca Kolibius (PGR)" w:date="2023-01-27T01:58:00Z">
        <w:r w:rsidRPr="001379EB" w:rsidDel="00265CB6">
          <w:rPr>
            <w:rFonts w:ascii="Helvetica" w:hAnsi="Helvetica" w:cs="Times New Roman"/>
          </w:rPr>
          <w:delText>During retrieval, a partial input of the original representation is sufficient to reactivate the representation in CA3, where the entire representation is pattern completed. This in turn reinstates the appropriate CA1 representation that can project back to the EC because of the bidirectional connection between EC and CA1.</w:delText>
        </w:r>
      </w:del>
    </w:p>
    <w:p w14:paraId="18461C8A" w14:textId="77777777" w:rsidR="001379EB" w:rsidRPr="001379EB" w:rsidRDefault="001379EB" w:rsidP="001379EB">
      <w:pPr>
        <w:pStyle w:val="ListParagraph"/>
        <w:spacing w:after="0" w:line="360" w:lineRule="auto"/>
        <w:ind w:left="0"/>
        <w:rPr>
          <w:rFonts w:ascii="Helvetica" w:hAnsi="Helvetica" w:cs="Times New Roman"/>
        </w:rPr>
      </w:pPr>
    </w:p>
    <w:p w14:paraId="44FC9797" w14:textId="7AC3943A" w:rsidR="00D414A6" w:rsidRPr="001379EB" w:rsidRDefault="00D414A6" w:rsidP="001379EB">
      <w:pPr>
        <w:pStyle w:val="Heading1"/>
        <w:spacing w:before="0" w:line="360" w:lineRule="auto"/>
      </w:pPr>
      <w:r w:rsidRPr="001379EB">
        <w:t xml:space="preserve">Different </w:t>
      </w:r>
      <w:r w:rsidR="001379EB">
        <w:t>types</w:t>
      </w:r>
      <w:r w:rsidRPr="001379EB">
        <w:t xml:space="preserve"> o</w:t>
      </w:r>
      <w:r w:rsidR="001379EB">
        <w:t>f</w:t>
      </w:r>
      <w:r w:rsidRPr="001379EB">
        <w:t xml:space="preserve"> memory</w:t>
      </w:r>
    </w:p>
    <w:p w14:paraId="30BD2689" w14:textId="60F2305A" w:rsidR="00FA58EA" w:rsidRPr="001379EB" w:rsidRDefault="00FA58EA" w:rsidP="001379EB">
      <w:pPr>
        <w:spacing w:after="0" w:line="360" w:lineRule="auto"/>
        <w:rPr>
          <w:rFonts w:ascii="Helvetica" w:hAnsi="Helvetica"/>
          <w:color w:val="000000" w:themeColor="text1"/>
          <w:shd w:val="clear" w:color="auto" w:fill="FFFFFF"/>
        </w:rPr>
      </w:pPr>
      <w:r w:rsidRPr="001379EB">
        <w:rPr>
          <w:rFonts w:ascii="Helvetica" w:hAnsi="Helvetica"/>
          <w:color w:val="000000" w:themeColor="text1"/>
          <w:shd w:val="clear" w:color="auto" w:fill="FFFFFF"/>
        </w:rPr>
        <w:t xml:space="preserve">The Standard Model of Systems Consolidation (Squire &amp; Alvarez, 1995) proposes that </w:t>
      </w:r>
      <w:del w:id="322" w:author="Simon Hanslmayr" w:date="2023-01-23T17:39:00Z">
        <w:r w:rsidRPr="001379EB" w:rsidDel="000814D0">
          <w:rPr>
            <w:rFonts w:ascii="Helvetica" w:hAnsi="Helvetica"/>
            <w:color w:val="000000" w:themeColor="text1"/>
            <w:shd w:val="clear" w:color="auto" w:fill="FFFFFF"/>
          </w:rPr>
          <w:delText xml:space="preserve">the </w:delText>
        </w:r>
      </w:del>
      <w:ins w:id="323" w:author="Simon Hanslmayr" w:date="2023-01-23T17:39:00Z">
        <w:r w:rsidR="000814D0">
          <w:rPr>
            <w:rFonts w:ascii="Helvetica" w:hAnsi="Helvetica"/>
            <w:color w:val="000000" w:themeColor="text1"/>
            <w:shd w:val="clear" w:color="auto" w:fill="FFFFFF"/>
          </w:rPr>
          <w:t>a</w:t>
        </w:r>
        <w:r w:rsidR="000814D0" w:rsidRPr="001379EB">
          <w:rPr>
            <w:rFonts w:ascii="Helvetica" w:hAnsi="Helvetica"/>
            <w:color w:val="000000" w:themeColor="text1"/>
            <w:shd w:val="clear" w:color="auto" w:fill="FFFFFF"/>
          </w:rPr>
          <w:t xml:space="preserve"> </w:t>
        </w:r>
      </w:ins>
      <w:r w:rsidRPr="001379EB">
        <w:rPr>
          <w:rFonts w:ascii="Helvetica" w:hAnsi="Helvetica"/>
          <w:color w:val="000000" w:themeColor="text1"/>
          <w:shd w:val="clear" w:color="auto" w:fill="FFFFFF"/>
        </w:rPr>
        <w:t xml:space="preserve">memory trace is initially encoded in the hippocampus and only weakly encoded in the cortex. Over time the hippocampus reactivates the cortical pattern thereby gradually strengthening the synaptic connections that formed the initial memory trace in the cortex - a concept that </w:t>
      </w:r>
      <w:proofErr w:type="gramStart"/>
      <w:r w:rsidRPr="001379EB">
        <w:rPr>
          <w:rFonts w:ascii="Helvetica" w:hAnsi="Helvetica"/>
          <w:color w:val="000000" w:themeColor="text1"/>
          <w:shd w:val="clear" w:color="auto" w:fill="FFFFFF"/>
        </w:rPr>
        <w:t>dates back to</w:t>
      </w:r>
      <w:proofErr w:type="gramEnd"/>
      <w:r w:rsidRPr="001379EB">
        <w:rPr>
          <w:rFonts w:ascii="Helvetica" w:hAnsi="Helvetica"/>
          <w:color w:val="000000" w:themeColor="text1"/>
          <w:shd w:val="clear" w:color="auto" w:fill="FFFFFF"/>
        </w:rPr>
        <w:t xml:space="preserve"> Marr (1971). As a result, the hippocampus eventually becomes redundant. This is in line with the graded retrograde amnesia observed in patient H.M. (Scoville &amp; Milner, 1957), whose hippocampus and extensive parts of the medial temporal lobe (MTL) had been removed. The forgetting of more recent memories can be attributed to their incomplete consolidation.</w:t>
      </w:r>
    </w:p>
    <w:p w14:paraId="7DF1923E" w14:textId="46C3B711" w:rsidR="00FA58EA" w:rsidRPr="001379EB" w:rsidRDefault="00FA58EA" w:rsidP="001379EB">
      <w:pPr>
        <w:pStyle w:val="ListParagraph"/>
        <w:spacing w:after="0" w:line="360" w:lineRule="auto"/>
        <w:ind w:left="0"/>
        <w:rPr>
          <w:rFonts w:ascii="Helvetica" w:hAnsi="Helvetica"/>
          <w:color w:val="000000" w:themeColor="text1"/>
          <w:shd w:val="clear" w:color="auto" w:fill="FFFFFF"/>
        </w:rPr>
      </w:pPr>
      <w:r w:rsidRPr="001379EB">
        <w:rPr>
          <w:rFonts w:ascii="Helvetica" w:hAnsi="Helvetica"/>
          <w:color w:val="000000" w:themeColor="text1"/>
          <w:shd w:val="clear" w:color="auto" w:fill="FFFFFF"/>
        </w:rPr>
        <w:t xml:space="preserve">McClelland and colleagues (McClelland et al., 1995) extended the Standard Model of Systems Consolidation and developed a computational theory wherein the hippocampus is responsible for rapid learning of new information that could then be integrated in the neocortex over longer time periods. This would prevent catastrophic interference between older and newer memories in the cortex. </w:t>
      </w:r>
      <w:r w:rsidRPr="001379EB">
        <w:rPr>
          <w:rFonts w:ascii="Helvetica" w:hAnsi="Helvetica"/>
          <w:color w:val="000000" w:themeColor="text1"/>
        </w:rPr>
        <w:t xml:space="preserve">The hippocampus separates experiences and avoids interference through the implementation of a sparse and orthogonal code where </w:t>
      </w:r>
      <w:r w:rsidRPr="001379EB">
        <w:rPr>
          <w:rFonts w:ascii="Helvetica" w:hAnsi="Helvetica"/>
          <w:color w:val="000000" w:themeColor="text1"/>
        </w:rPr>
        <w:lastRenderedPageBreak/>
        <w:t>each event is represented by a distinct assembly of neurons.</w:t>
      </w:r>
      <w:r w:rsidR="00D414A6" w:rsidRPr="001379EB">
        <w:rPr>
          <w:rFonts w:ascii="Helvetica" w:hAnsi="Helvetica"/>
          <w:color w:val="000000" w:themeColor="text1"/>
        </w:rPr>
        <w:t xml:space="preserve"> The neocortex and hippocampus as</w:t>
      </w:r>
      <w:r w:rsidRPr="001379EB">
        <w:rPr>
          <w:rFonts w:ascii="Helvetica" w:hAnsi="Helvetica"/>
          <w:color w:val="000000" w:themeColor="text1"/>
          <w:shd w:val="clear" w:color="auto" w:fill="FFFFFF"/>
        </w:rPr>
        <w:t xml:space="preserve"> Complementary Learning Systems provide a solution to the challenge that the brain needs to both recognize general patterns in the environment and capture the details of a particular episode (</w:t>
      </w:r>
      <w:r w:rsidRPr="001379EB">
        <w:rPr>
          <w:rFonts w:ascii="Helvetica" w:hAnsi="Helvetica" w:cs="Times New Roman"/>
          <w:color w:val="000000" w:themeColor="text1"/>
        </w:rPr>
        <w:t>O’Reilly &amp; Rudy 2001).</w:t>
      </w:r>
    </w:p>
    <w:p w14:paraId="379A472E" w14:textId="5D52D64C" w:rsidR="00FA58EA" w:rsidRPr="001379EB" w:rsidRDefault="00FA58EA" w:rsidP="001379EB">
      <w:pPr>
        <w:spacing w:after="0" w:line="360" w:lineRule="auto"/>
        <w:rPr>
          <w:rFonts w:ascii="Helvetica" w:hAnsi="Helvetica"/>
          <w:color w:val="000000" w:themeColor="text1"/>
          <w:shd w:val="clear" w:color="auto" w:fill="FFFFFF"/>
        </w:rPr>
      </w:pPr>
      <w:commentRangeStart w:id="324"/>
      <w:r w:rsidRPr="001379EB">
        <w:rPr>
          <w:rFonts w:ascii="Helvetica" w:hAnsi="Helvetica"/>
          <w:color w:val="000000" w:themeColor="text1"/>
          <w:shd w:val="clear" w:color="auto" w:fill="FFFFFF"/>
        </w:rPr>
        <w:t xml:space="preserve">In contrast, the Multiple Trace Theory (Nadel &amp; </w:t>
      </w:r>
      <w:proofErr w:type="spellStart"/>
      <w:r w:rsidRPr="001379EB">
        <w:rPr>
          <w:rFonts w:ascii="Helvetica" w:hAnsi="Helvetica"/>
          <w:color w:val="000000" w:themeColor="text1"/>
          <w:shd w:val="clear" w:color="auto" w:fill="FFFFFF"/>
        </w:rPr>
        <w:t>Mocovitch</w:t>
      </w:r>
      <w:proofErr w:type="spellEnd"/>
      <w:r w:rsidRPr="001379EB">
        <w:rPr>
          <w:rFonts w:ascii="Helvetica" w:hAnsi="Helvetica"/>
          <w:color w:val="000000" w:themeColor="text1"/>
          <w:shd w:val="clear" w:color="auto" w:fill="FFFFFF"/>
        </w:rPr>
        <w:t xml:space="preserve">, 1997) proposed that the hippocampus remains essential for episodic memory even for remote memories. However, </w:t>
      </w:r>
      <w:proofErr w:type="gramStart"/>
      <w:r w:rsidRPr="001379EB">
        <w:rPr>
          <w:rFonts w:ascii="Helvetica" w:hAnsi="Helvetica"/>
          <w:color w:val="000000" w:themeColor="text1"/>
          <w:shd w:val="clear" w:color="auto" w:fill="FFFFFF"/>
        </w:rPr>
        <w:t>similar to</w:t>
      </w:r>
      <w:proofErr w:type="gramEnd"/>
      <w:r w:rsidRPr="001379EB">
        <w:rPr>
          <w:rFonts w:ascii="Helvetica" w:hAnsi="Helvetica"/>
          <w:color w:val="000000" w:themeColor="text1"/>
          <w:shd w:val="clear" w:color="auto" w:fill="FFFFFF"/>
        </w:rPr>
        <w:t xml:space="preserve"> the Systems Consolidation account, the hippocampus aids in the stabilisation of semantic memories in the neocortex. In support of this </w:t>
      </w:r>
      <w:proofErr w:type="spellStart"/>
      <w:r w:rsidRPr="001379EB">
        <w:rPr>
          <w:rFonts w:ascii="Helvetica" w:hAnsi="Helvetica"/>
          <w:color w:val="000000" w:themeColor="text1"/>
          <w:shd w:val="clear" w:color="auto" w:fill="FFFFFF"/>
        </w:rPr>
        <w:t>Corkin</w:t>
      </w:r>
      <w:proofErr w:type="spellEnd"/>
      <w:r w:rsidRPr="001379EB">
        <w:rPr>
          <w:rFonts w:ascii="Helvetica" w:hAnsi="Helvetica"/>
          <w:color w:val="000000" w:themeColor="text1"/>
          <w:shd w:val="clear" w:color="auto" w:fill="FFFFFF"/>
        </w:rPr>
        <w:t xml:space="preserve"> (2002) argued that remote memories of H.M. were </w:t>
      </w:r>
      <w:proofErr w:type="spellStart"/>
      <w:r w:rsidRPr="001379EB">
        <w:rPr>
          <w:rFonts w:ascii="Helvetica" w:hAnsi="Helvetica"/>
          <w:color w:val="000000" w:themeColor="text1"/>
          <w:shd w:val="clear" w:color="auto" w:fill="FFFFFF"/>
        </w:rPr>
        <w:t>semanticized</w:t>
      </w:r>
      <w:proofErr w:type="spellEnd"/>
      <w:r w:rsidRPr="001379EB">
        <w:rPr>
          <w:rFonts w:ascii="Helvetica" w:hAnsi="Helvetica"/>
          <w:color w:val="000000" w:themeColor="text1"/>
          <w:shd w:val="clear" w:color="auto" w:fill="FFFFFF"/>
        </w:rPr>
        <w:t xml:space="preserve"> and thus did not reflect retrieval of true episodic memories.</w:t>
      </w:r>
    </w:p>
    <w:p w14:paraId="34A984C1" w14:textId="10BD61B3" w:rsidR="00FA58EA" w:rsidRPr="001379EB" w:rsidRDefault="00D414A6" w:rsidP="001379EB">
      <w:pPr>
        <w:pStyle w:val="ListParagraph"/>
        <w:spacing w:after="0" w:line="360" w:lineRule="auto"/>
        <w:ind w:left="0"/>
        <w:rPr>
          <w:rFonts w:ascii="Helvetica" w:hAnsi="Helvetica" w:cs="Times New Roman"/>
          <w:color w:val="000000" w:themeColor="text1"/>
        </w:rPr>
      </w:pPr>
      <w:r w:rsidRPr="001379EB">
        <w:rPr>
          <w:rFonts w:ascii="Helvetica" w:hAnsi="Helvetica" w:cs="Times New Roman"/>
          <w:color w:val="000000" w:themeColor="text1"/>
        </w:rPr>
        <w:t>Importantly, w</w:t>
      </w:r>
      <w:r w:rsidR="00FA58EA" w:rsidRPr="001379EB">
        <w:rPr>
          <w:rFonts w:ascii="Helvetica" w:hAnsi="Helvetica" w:cs="Times New Roman"/>
          <w:color w:val="000000" w:themeColor="text1"/>
        </w:rPr>
        <w:t xml:space="preserve">hether the Systems Consolidation or the Multiple Trace Theory prevails has no bearing on the concept of a hippocampal index assembly which </w:t>
      </w:r>
      <w:r w:rsidRPr="001379EB">
        <w:rPr>
          <w:rFonts w:ascii="Helvetica" w:hAnsi="Helvetica" w:cs="Times New Roman"/>
          <w:color w:val="000000" w:themeColor="text1"/>
        </w:rPr>
        <w:t xml:space="preserve">is </w:t>
      </w:r>
      <w:r w:rsidR="00FA58EA" w:rsidRPr="001379EB">
        <w:rPr>
          <w:rFonts w:ascii="Helvetica" w:hAnsi="Helvetica" w:cs="Times New Roman"/>
          <w:color w:val="000000" w:themeColor="text1"/>
        </w:rPr>
        <w:t>compatible with either framework.</w:t>
      </w:r>
      <w:commentRangeEnd w:id="324"/>
      <w:r w:rsidR="00FA6CEF">
        <w:rPr>
          <w:rStyle w:val="CommentReference"/>
        </w:rPr>
        <w:commentReference w:id="324"/>
      </w:r>
    </w:p>
    <w:p w14:paraId="575CF1F1" w14:textId="77777777" w:rsidR="0080621E" w:rsidRPr="001379EB" w:rsidRDefault="0080621E" w:rsidP="001379EB">
      <w:pPr>
        <w:spacing w:after="0" w:line="360" w:lineRule="auto"/>
        <w:rPr>
          <w:rFonts w:ascii="Helvetica" w:hAnsi="Helvetica"/>
        </w:rPr>
      </w:pPr>
    </w:p>
    <w:p w14:paraId="65B591F8" w14:textId="5995C6BD" w:rsidR="002078B8" w:rsidRPr="001379EB" w:rsidRDefault="002078B8" w:rsidP="001379EB">
      <w:pPr>
        <w:pStyle w:val="Heading1"/>
        <w:spacing w:before="0" w:line="360" w:lineRule="auto"/>
      </w:pPr>
      <w:r w:rsidRPr="001379EB">
        <w:t>How</w:t>
      </w:r>
      <w:ins w:id="325" w:author="Simon Hanslmayr" w:date="2023-01-23T17:43:00Z">
        <w:r w:rsidR="00D06A72">
          <w:t xml:space="preserve"> are</w:t>
        </w:r>
      </w:ins>
      <w:r w:rsidRPr="001379EB">
        <w:t xml:space="preserve"> neurons </w:t>
      </w:r>
      <w:del w:id="326" w:author="Simon Hanslmayr" w:date="2023-01-23T17:43:00Z">
        <w:r w:rsidRPr="001379EB" w:rsidDel="00D06A72">
          <w:delText xml:space="preserve">are </w:delText>
        </w:r>
      </w:del>
      <w:r w:rsidRPr="001379EB">
        <w:t>allocated to a memory trace</w:t>
      </w:r>
      <w:del w:id="327" w:author="Simon Hanslmayr" w:date="2023-01-23T17:44:00Z">
        <w:r w:rsidRPr="001379EB" w:rsidDel="00D06A72">
          <w:delText xml:space="preserve">: </w:delText>
        </w:r>
      </w:del>
      <w:ins w:id="328" w:author="Simon Hanslmayr" w:date="2023-01-23T17:44:00Z">
        <w:r w:rsidR="00D06A72">
          <w:t>?</w:t>
        </w:r>
        <w:r w:rsidR="00D06A72" w:rsidRPr="001379EB">
          <w:t xml:space="preserve"> </w:t>
        </w:r>
      </w:ins>
      <w:del w:id="329" w:author="Simon Hanslmayr" w:date="2023-01-23T17:44:00Z">
        <w:r w:rsidRPr="001379EB" w:rsidDel="00D06A72">
          <w:delText>evidence from animals</w:delText>
        </w:r>
      </w:del>
    </w:p>
    <w:p w14:paraId="01ADC2EB" w14:textId="77777777" w:rsidR="002078B8" w:rsidRPr="001379EB" w:rsidDel="000D1336" w:rsidRDefault="002078B8" w:rsidP="001379EB">
      <w:pPr>
        <w:spacing w:after="0" w:line="360" w:lineRule="auto"/>
        <w:rPr>
          <w:del w:id="330" w:author="Luca Kolibius (PGR)" w:date="2023-01-26T21:08:00Z"/>
          <w:rFonts w:ascii="Helvetica" w:hAnsi="Helvetica"/>
        </w:rPr>
      </w:pPr>
      <w:commentRangeStart w:id="331"/>
      <w:r w:rsidRPr="001379EB">
        <w:rPr>
          <w:rFonts w:ascii="Helvetica" w:hAnsi="Helvetica"/>
        </w:rPr>
        <w:t xml:space="preserve">Over one hundred years ago Richard </w:t>
      </w:r>
      <w:proofErr w:type="spellStart"/>
      <w:r w:rsidRPr="001379EB">
        <w:rPr>
          <w:rFonts w:ascii="Helvetica" w:hAnsi="Helvetica"/>
        </w:rPr>
        <w:t>Semon</w:t>
      </w:r>
      <w:proofErr w:type="spellEnd"/>
      <w:r w:rsidRPr="001379EB">
        <w:rPr>
          <w:rFonts w:ascii="Helvetica" w:hAnsi="Helvetica"/>
        </w:rPr>
        <w:t xml:space="preserve"> proposed that a memory is represented by the </w:t>
      </w:r>
      <w:proofErr w:type="gramStart"/>
      <w:r w:rsidRPr="001379EB">
        <w:rPr>
          <w:rFonts w:ascii="Helvetica" w:hAnsi="Helvetica"/>
        </w:rPr>
        <w:t>long lasting</w:t>
      </w:r>
      <w:proofErr w:type="gramEnd"/>
      <w:r w:rsidRPr="001379EB">
        <w:rPr>
          <w:rFonts w:ascii="Helvetica" w:hAnsi="Helvetica"/>
        </w:rPr>
        <w:t xml:space="preserve"> physical changes in neural assemblies that encoded the initial experience. This memory trace is termed “engram” in the animal literature (Richard </w:t>
      </w:r>
      <w:proofErr w:type="spellStart"/>
      <w:r w:rsidRPr="001379EB">
        <w:rPr>
          <w:rFonts w:ascii="Helvetica" w:hAnsi="Helvetica"/>
        </w:rPr>
        <w:t>Semon</w:t>
      </w:r>
      <w:proofErr w:type="spellEnd"/>
      <w:r w:rsidRPr="001379EB">
        <w:rPr>
          <w:rFonts w:ascii="Helvetica" w:hAnsi="Helvetica"/>
        </w:rPr>
        <w:t xml:space="preserve">, 1921; doi.org/10.1038/npp.2016.73 xx, doi.org/10.1038/nrn4000 xx). </w:t>
      </w:r>
    </w:p>
    <w:p w14:paraId="021B7376" w14:textId="08E4C579" w:rsidR="002078B8" w:rsidRPr="000D1336" w:rsidDel="000D1336" w:rsidRDefault="002078B8" w:rsidP="001379EB">
      <w:pPr>
        <w:spacing w:after="0" w:line="360" w:lineRule="auto"/>
        <w:rPr>
          <w:del w:id="332" w:author="Luca Kolibius (PGR)" w:date="2023-01-26T21:09:00Z"/>
          <w:rFonts w:ascii="Helvetica" w:hAnsi="Helvetica"/>
          <w:lang w:val="en-DE"/>
          <w:rPrChange w:id="333" w:author="Luca Kolibius (PGR)" w:date="2023-01-26T21:09:00Z">
            <w:rPr>
              <w:del w:id="334" w:author="Luca Kolibius (PGR)" w:date="2023-01-26T21:09:00Z"/>
              <w:rFonts w:ascii="Helvetica" w:hAnsi="Helvetica"/>
            </w:rPr>
          </w:rPrChange>
        </w:rPr>
      </w:pPr>
      <w:r w:rsidRPr="001379EB">
        <w:rPr>
          <w:rFonts w:ascii="Helvetica" w:hAnsi="Helvetica"/>
        </w:rPr>
        <w:t xml:space="preserve">Unlike Index Neurons, which are assumed to be in the hippocampus, the entire engram representing an experience spans multiple assemblies in various brain regions that are functionally connected (Roy and colleagues </w:t>
      </w:r>
      <w:proofErr w:type="spellStart"/>
      <w:r w:rsidRPr="001379EB">
        <w:rPr>
          <w:rFonts w:ascii="Helvetica" w:hAnsi="Helvetica"/>
        </w:rPr>
        <w:t>doi</w:t>
      </w:r>
      <w:proofErr w:type="spellEnd"/>
      <w:r w:rsidRPr="001379EB">
        <w:rPr>
          <w:rFonts w:ascii="Helvetica" w:hAnsi="Helvetica"/>
        </w:rPr>
        <w:t>: 10.1101/668483).</w:t>
      </w:r>
      <w:commentRangeEnd w:id="331"/>
      <w:r w:rsidR="001F25E9">
        <w:rPr>
          <w:rStyle w:val="CommentReference"/>
        </w:rPr>
        <w:commentReference w:id="331"/>
      </w:r>
      <w:ins w:id="335" w:author="Luca Kolibius (PGR)" w:date="2023-01-26T21:09:00Z">
        <w:r w:rsidR="000D1336">
          <w:rPr>
            <w:rFonts w:ascii="Helvetica" w:hAnsi="Helvetica"/>
            <w:lang w:val="en-DE"/>
          </w:rPr>
          <w:t xml:space="preserve"> </w:t>
        </w:r>
      </w:ins>
    </w:p>
    <w:p w14:paraId="72293149" w14:textId="191105C7" w:rsidR="002078B8" w:rsidRPr="001379EB" w:rsidDel="000D1336" w:rsidRDefault="002078B8" w:rsidP="001379EB">
      <w:pPr>
        <w:spacing w:after="0" w:line="360" w:lineRule="auto"/>
        <w:rPr>
          <w:del w:id="336" w:author="Luca Kolibius (PGR)" w:date="2023-01-26T21:09:00Z"/>
          <w:rFonts w:ascii="Helvetica" w:hAnsi="Helvetica"/>
        </w:rPr>
      </w:pPr>
      <w:r w:rsidRPr="001379EB">
        <w:rPr>
          <w:rFonts w:ascii="Helvetica" w:hAnsi="Helvetica"/>
        </w:rPr>
        <w:t xml:space="preserve">Optogenetics and </w:t>
      </w:r>
      <w:proofErr w:type="spellStart"/>
      <w:r w:rsidRPr="001379EB">
        <w:rPr>
          <w:rFonts w:ascii="Helvetica" w:hAnsi="Helvetica"/>
        </w:rPr>
        <w:t>chemogenetics</w:t>
      </w:r>
      <w:proofErr w:type="spellEnd"/>
      <w:r w:rsidRPr="001379EB">
        <w:rPr>
          <w:rFonts w:ascii="Helvetica" w:hAnsi="Helvetica"/>
        </w:rPr>
        <w:t xml:space="preserve"> (used in humans? xx), which are not available in human research, have been especially beneficial to memory research in animals. </w:t>
      </w:r>
      <w:del w:id="337" w:author="Luca Kolibius (PGR)" w:date="2023-01-26T21:09:00Z">
        <w:r w:rsidRPr="001379EB" w:rsidDel="000D1336">
          <w:rPr>
            <w:rFonts w:ascii="Helvetica" w:hAnsi="Helvetica"/>
          </w:rPr>
          <w:delText xml:space="preserve">Although findings from rodent brains do not by default translate to the human brain, there is enough overlap that (non-human) animal work can inform human research. </w:delText>
        </w:r>
      </w:del>
    </w:p>
    <w:p w14:paraId="3154AFEE" w14:textId="3E9CAD59" w:rsidR="002078B8" w:rsidRPr="001379EB" w:rsidRDefault="002078B8" w:rsidP="001379EB">
      <w:pPr>
        <w:spacing w:after="0" w:line="360" w:lineRule="auto"/>
        <w:rPr>
          <w:rFonts w:ascii="Helvetica" w:hAnsi="Helvetica"/>
        </w:rPr>
      </w:pPr>
      <w:r w:rsidRPr="001379EB">
        <w:rPr>
          <w:rFonts w:ascii="Helvetica" w:hAnsi="Helvetica"/>
        </w:rPr>
        <w:t xml:space="preserve">Experiments conducted on rodents revealed that neurons are allocated to an engram based on their excitability, with those having higher excitability more likely to be included (10.1038/npp.2014.234, doi.org/10.1503/jpn.100015 xx). Excitability is defined as the inclination of a neuron to fire an action potential in response to a signal (Dong et al. 2006). Rashid and colleagues (Rashid et al., 2016) showed that neurons </w:t>
      </w:r>
      <w:r w:rsidR="0080621E" w:rsidRPr="001379EB">
        <w:rPr>
          <w:rFonts w:ascii="Helvetica" w:hAnsi="Helvetica"/>
        </w:rPr>
        <w:t>assigned</w:t>
      </w:r>
      <w:r w:rsidRPr="001379EB">
        <w:rPr>
          <w:rFonts w:ascii="Helvetica" w:hAnsi="Helvetica"/>
        </w:rPr>
        <w:t xml:space="preserve"> to an engram inhibit neighbouring neurons for about 6 hours through GABAergic interneurons. Without this inhibition, memories that occur close in time might be encoded by non-overlapping neurons.</w:t>
      </w:r>
    </w:p>
    <w:p w14:paraId="18EE1DBF" w14:textId="71D832E0" w:rsidR="002078B8" w:rsidRPr="001379EB" w:rsidDel="000D1336" w:rsidRDefault="0080621E" w:rsidP="001379EB">
      <w:pPr>
        <w:spacing w:after="0" w:line="360" w:lineRule="auto"/>
        <w:rPr>
          <w:del w:id="338" w:author="Luca Kolibius (PGR)" w:date="2023-01-26T21:09:00Z"/>
          <w:rFonts w:ascii="Helvetica" w:hAnsi="Helvetica"/>
        </w:rPr>
      </w:pPr>
      <w:r w:rsidRPr="001379EB">
        <w:rPr>
          <w:rFonts w:ascii="Helvetica" w:hAnsi="Helvetica"/>
        </w:rPr>
        <w:t xml:space="preserve">After being allocated to an engram, neurons </w:t>
      </w:r>
      <w:r w:rsidR="002078B8" w:rsidRPr="001379EB">
        <w:rPr>
          <w:rFonts w:ascii="Helvetica" w:hAnsi="Helvetica"/>
        </w:rPr>
        <w:t xml:space="preserve">representing an event remain in a state of elevated excitability for over six hours. Consequently, some of the initial engram neurons are likely to be </w:t>
      </w:r>
      <w:proofErr w:type="spellStart"/>
      <w:r w:rsidR="002078B8" w:rsidRPr="001379EB">
        <w:rPr>
          <w:rFonts w:ascii="Helvetica" w:hAnsi="Helvetica"/>
        </w:rPr>
        <w:t>coallocated</w:t>
      </w:r>
      <w:proofErr w:type="spellEnd"/>
      <w:r w:rsidR="002078B8" w:rsidRPr="001379EB">
        <w:rPr>
          <w:rFonts w:ascii="Helvetica" w:hAnsi="Helvetica"/>
        </w:rPr>
        <w:t xml:space="preserve"> to events that occur within this timeframe (Cai et al., 2016; Rashid et al., 2016). After this period</w:t>
      </w:r>
      <w:r w:rsidRPr="001379EB">
        <w:rPr>
          <w:rFonts w:ascii="Helvetica" w:hAnsi="Helvetica"/>
        </w:rPr>
        <w:t>,</w:t>
      </w:r>
      <w:r w:rsidR="002078B8" w:rsidRPr="001379EB">
        <w:rPr>
          <w:rFonts w:ascii="Helvetica" w:hAnsi="Helvetica"/>
        </w:rPr>
        <w:t xml:space="preserve"> excitability drops making it less likely that </w:t>
      </w:r>
      <w:r w:rsidRPr="001379EB">
        <w:rPr>
          <w:rFonts w:ascii="Helvetica" w:hAnsi="Helvetica"/>
        </w:rPr>
        <w:t>the same engram</w:t>
      </w:r>
      <w:r w:rsidR="002078B8" w:rsidRPr="001379EB">
        <w:rPr>
          <w:rFonts w:ascii="Helvetica" w:hAnsi="Helvetica"/>
        </w:rPr>
        <w:t xml:space="preserve"> neurons </w:t>
      </w:r>
      <w:r w:rsidRPr="001379EB">
        <w:rPr>
          <w:rFonts w:ascii="Helvetica" w:hAnsi="Helvetica"/>
        </w:rPr>
        <w:t xml:space="preserve">represent </w:t>
      </w:r>
      <w:r w:rsidR="002078B8" w:rsidRPr="001379EB">
        <w:rPr>
          <w:rFonts w:ascii="Helvetica" w:hAnsi="Helvetica"/>
        </w:rPr>
        <w:t xml:space="preserve">temporally distant events (Frankland &amp; Josselyn 2015; Silva et al., 2009). </w:t>
      </w:r>
    </w:p>
    <w:p w14:paraId="01F7EB87" w14:textId="0B679EB1" w:rsidR="002078B8" w:rsidRPr="000D1336" w:rsidDel="000D1336" w:rsidRDefault="002078B8" w:rsidP="001379EB">
      <w:pPr>
        <w:spacing w:after="0" w:line="360" w:lineRule="auto"/>
        <w:rPr>
          <w:del w:id="339" w:author="Luca Kolibius (PGR)" w:date="2023-01-26T21:09:00Z"/>
          <w:rFonts w:ascii="Helvetica" w:hAnsi="Helvetica"/>
          <w:lang w:val="en-DE"/>
          <w:rPrChange w:id="340" w:author="Luca Kolibius (PGR)" w:date="2023-01-26T21:09:00Z">
            <w:rPr>
              <w:del w:id="341" w:author="Luca Kolibius (PGR)" w:date="2023-01-26T21:09:00Z"/>
              <w:rFonts w:ascii="Helvetica" w:hAnsi="Helvetica"/>
            </w:rPr>
          </w:rPrChange>
        </w:rPr>
      </w:pPr>
      <w:r w:rsidRPr="001379EB">
        <w:rPr>
          <w:rFonts w:ascii="Helvetica" w:hAnsi="Helvetica"/>
        </w:rPr>
        <w:t xml:space="preserve">Cai and colleagues (Cai et al., 2016) found evidence for this in CA1 of mice, that were presented with context A, followed by context B seven days later and then </w:t>
      </w:r>
      <w:r w:rsidRPr="001379EB">
        <w:rPr>
          <w:rFonts w:ascii="Helvetica" w:hAnsi="Helvetica"/>
        </w:rPr>
        <w:lastRenderedPageBreak/>
        <w:t xml:space="preserve">context C five hours later. Engrams representing the contexts separated by a shorter temporal gap were largely overlapping, while those with a larger time delay showed no such overlap. Rashid and colleagues (xx) extended these findings by </w:t>
      </w:r>
      <w:proofErr w:type="spellStart"/>
      <w:r w:rsidRPr="001379EB">
        <w:rPr>
          <w:rFonts w:ascii="Helvetica" w:hAnsi="Helvetica"/>
        </w:rPr>
        <w:t>optogenetically</w:t>
      </w:r>
      <w:proofErr w:type="spellEnd"/>
      <w:r w:rsidRPr="001379EB">
        <w:rPr>
          <w:rFonts w:ascii="Helvetica" w:hAnsi="Helvetica"/>
        </w:rPr>
        <w:t xml:space="preserve"> stimulating neurons in the lateral nucleus of the amygdala that were allocated to an event 24h before a second event took place (i.e., outside of the </w:t>
      </w:r>
      <w:proofErr w:type="gramStart"/>
      <w:r w:rsidRPr="001379EB">
        <w:rPr>
          <w:rFonts w:ascii="Helvetica" w:hAnsi="Helvetica"/>
        </w:rPr>
        <w:t>6 hour</w:t>
      </w:r>
      <w:proofErr w:type="gramEnd"/>
      <w:r w:rsidRPr="001379EB">
        <w:rPr>
          <w:rFonts w:ascii="Helvetica" w:hAnsi="Helvetica"/>
        </w:rPr>
        <w:t xml:space="preserve"> window of increased excitability). Due to this artificially induced excitability the second event was </w:t>
      </w:r>
      <w:proofErr w:type="spellStart"/>
      <w:r w:rsidRPr="001379EB">
        <w:rPr>
          <w:rFonts w:ascii="Helvetica" w:hAnsi="Helvetica"/>
        </w:rPr>
        <w:t>coallocated</w:t>
      </w:r>
      <w:proofErr w:type="spellEnd"/>
      <w:r w:rsidRPr="001379EB">
        <w:rPr>
          <w:rFonts w:ascii="Helvetica" w:hAnsi="Helvetica"/>
        </w:rPr>
        <w:t xml:space="preserve"> to the same subset of neurons. A similar result was obtained when the remote memory was retrieved prior to acquisition of a related memory, suggesting a mechanism for integrating newer memories with relevant older memories (Rashid et al., 2016; </w:t>
      </w:r>
      <w:proofErr w:type="spellStart"/>
      <w:r w:rsidRPr="001379EB">
        <w:rPr>
          <w:rFonts w:ascii="Helvetica" w:hAnsi="Helvetica"/>
        </w:rPr>
        <w:t>Yokose</w:t>
      </w:r>
      <w:proofErr w:type="spellEnd"/>
      <w:r w:rsidRPr="001379EB">
        <w:rPr>
          <w:rFonts w:ascii="Helvetica" w:hAnsi="Helvetica"/>
        </w:rPr>
        <w:t xml:space="preserve"> et al., 2017: two distant memories show an overlap if they are co-retrieved).</w:t>
      </w:r>
      <w:ins w:id="342" w:author="Luca Kolibius (PGR)" w:date="2023-01-26T21:09:00Z">
        <w:r w:rsidR="000D1336">
          <w:rPr>
            <w:rFonts w:ascii="Helvetica" w:hAnsi="Helvetica"/>
            <w:lang w:val="en-DE"/>
          </w:rPr>
          <w:t xml:space="preserve"> </w:t>
        </w:r>
      </w:ins>
    </w:p>
    <w:p w14:paraId="1F1343EE" w14:textId="728D3C60" w:rsidR="002078B8" w:rsidRPr="000D1336" w:rsidDel="000D1336" w:rsidRDefault="002078B8" w:rsidP="001379EB">
      <w:pPr>
        <w:spacing w:after="0" w:line="360" w:lineRule="auto"/>
        <w:rPr>
          <w:del w:id="343" w:author="Luca Kolibius (PGR)" w:date="2023-01-26T21:17:00Z"/>
          <w:rFonts w:ascii="Helvetica" w:hAnsi="Helvetica"/>
          <w:lang w:val="en-DE"/>
          <w:rPrChange w:id="344" w:author="Luca Kolibius (PGR)" w:date="2023-01-26T21:17:00Z">
            <w:rPr>
              <w:del w:id="345" w:author="Luca Kolibius (PGR)" w:date="2023-01-26T21:17:00Z"/>
              <w:rFonts w:ascii="Helvetica" w:hAnsi="Helvetica"/>
            </w:rPr>
          </w:rPrChange>
        </w:rPr>
      </w:pPr>
      <w:r w:rsidRPr="001379EB">
        <w:rPr>
          <w:rFonts w:ascii="Helvetica" w:hAnsi="Helvetica"/>
        </w:rPr>
        <w:t xml:space="preserve">This mechanism of </w:t>
      </w:r>
      <w:proofErr w:type="spellStart"/>
      <w:r w:rsidRPr="001379EB">
        <w:rPr>
          <w:rFonts w:ascii="Helvetica" w:hAnsi="Helvetica"/>
        </w:rPr>
        <w:t>coallocation</w:t>
      </w:r>
      <w:proofErr w:type="spellEnd"/>
      <w:r w:rsidRPr="001379EB">
        <w:rPr>
          <w:rFonts w:ascii="Helvetica" w:hAnsi="Helvetica"/>
        </w:rPr>
        <w:t xml:space="preserve"> is suspected to be responsible for false memories</w:t>
      </w:r>
      <w:r w:rsidR="00683521" w:rsidRPr="001379EB">
        <w:rPr>
          <w:rFonts w:ascii="Helvetica" w:hAnsi="Helvetica"/>
        </w:rPr>
        <w:t>:</w:t>
      </w:r>
      <w:r w:rsidRPr="001379EB">
        <w:rPr>
          <w:rFonts w:ascii="Helvetica" w:hAnsi="Helvetica"/>
        </w:rPr>
        <w:t xml:space="preserve"> </w:t>
      </w:r>
      <w:r w:rsidR="00683521" w:rsidRPr="001379EB">
        <w:rPr>
          <w:rFonts w:ascii="Helvetica" w:hAnsi="Helvetica"/>
        </w:rPr>
        <w:t>e</w:t>
      </w:r>
      <w:r w:rsidRPr="001379EB">
        <w:rPr>
          <w:rFonts w:ascii="Helvetica" w:hAnsi="Helvetica"/>
        </w:rPr>
        <w:t xml:space="preserve">ngram cells in the dentate gyrus active during the exploration of context A were </w:t>
      </w:r>
      <w:proofErr w:type="spellStart"/>
      <w:r w:rsidRPr="001379EB">
        <w:rPr>
          <w:rFonts w:ascii="Helvetica" w:hAnsi="Helvetica"/>
        </w:rPr>
        <w:t>optogenetically</w:t>
      </w:r>
      <w:proofErr w:type="spellEnd"/>
      <w:r w:rsidRPr="001379EB">
        <w:rPr>
          <w:rFonts w:ascii="Helvetica" w:hAnsi="Helvetica"/>
        </w:rPr>
        <w:t xml:space="preserve"> reactivated in context B, where the mice also received </w:t>
      </w:r>
      <w:proofErr w:type="spellStart"/>
      <w:r w:rsidRPr="001379EB">
        <w:rPr>
          <w:rFonts w:ascii="Helvetica" w:hAnsi="Helvetica"/>
        </w:rPr>
        <w:t>footshocks</w:t>
      </w:r>
      <w:proofErr w:type="spellEnd"/>
      <w:r w:rsidRPr="001379EB">
        <w:rPr>
          <w:rFonts w:ascii="Helvetica" w:hAnsi="Helvetica"/>
        </w:rPr>
        <w:t xml:space="preserve">. Mice then showed fear reinstatement in context A (artificial fear memory) and B (natural fear memory), but not in a third neutral context (10.1126/science.1239073). </w:t>
      </w:r>
      <w:r w:rsidR="00683521" w:rsidRPr="001379EB">
        <w:rPr>
          <w:rFonts w:ascii="Helvetica" w:hAnsi="Helvetica"/>
        </w:rPr>
        <w:t>Similarly,</w:t>
      </w:r>
      <w:r w:rsidRPr="001379EB">
        <w:rPr>
          <w:rFonts w:ascii="Helvetica" w:hAnsi="Helvetica"/>
        </w:rPr>
        <w:t xml:space="preserve"> </w:t>
      </w:r>
      <w:proofErr w:type="spellStart"/>
      <w:r w:rsidRPr="001379EB">
        <w:rPr>
          <w:rFonts w:ascii="Helvetica" w:hAnsi="Helvetica"/>
        </w:rPr>
        <w:t>Vetere</w:t>
      </w:r>
      <w:proofErr w:type="spellEnd"/>
      <w:r w:rsidRPr="001379EB">
        <w:rPr>
          <w:rFonts w:ascii="Helvetica" w:hAnsi="Helvetica"/>
        </w:rPr>
        <w:t xml:space="preserve"> and colleagues (</w:t>
      </w:r>
      <w:r w:rsidRPr="001379EB">
        <w:rPr>
          <w:rFonts w:ascii="Helvetica" w:hAnsi="Helvetica"/>
          <w:lang w:val="en-US"/>
        </w:rPr>
        <w:t>10.1038/s41593-019-0389-0</w:t>
      </w:r>
      <w:r w:rsidRPr="001379EB">
        <w:rPr>
          <w:rFonts w:ascii="Helvetica" w:hAnsi="Helvetica"/>
        </w:rPr>
        <w:t>) tagged neurons in the olfactory bulb and synchronized it with either appetitive or aversive neural pathways. Subsequently mice showed attraction or aversion to the real odour giving credence to the idea that an artificial memory was created the absence of a real experience.</w:t>
      </w:r>
      <w:ins w:id="346" w:author="Luca Kolibius (PGR)" w:date="2023-01-26T21:17:00Z">
        <w:r w:rsidR="000D1336">
          <w:rPr>
            <w:rFonts w:ascii="Helvetica" w:hAnsi="Helvetica"/>
            <w:lang w:val="en-DE"/>
          </w:rPr>
          <w:t xml:space="preserve"> </w:t>
        </w:r>
      </w:ins>
    </w:p>
    <w:p w14:paraId="6CF956BE" w14:textId="7E7CF2A8" w:rsidR="009E6964" w:rsidRDefault="002078B8" w:rsidP="001379EB">
      <w:pPr>
        <w:spacing w:after="0" w:line="360" w:lineRule="auto"/>
        <w:rPr>
          <w:ins w:id="347" w:author="Luca Kolibius (PGR)" w:date="2023-01-26T21:17:00Z"/>
          <w:rFonts w:ascii="Helvetica" w:hAnsi="Helvetica"/>
        </w:rPr>
      </w:pPr>
      <w:r w:rsidRPr="001379EB">
        <w:rPr>
          <w:rFonts w:ascii="Helvetica" w:hAnsi="Helvetica"/>
        </w:rPr>
        <w:t xml:space="preserve">Engram neurons are necessary and sufficient for memory retrieval. After destroying a subset of neurons that were initially allocated to a fear memory mice suffered from a profound memory loss (Han et al., 2009 </w:t>
      </w:r>
      <w:r w:rsidRPr="001379EB">
        <w:rPr>
          <w:rFonts w:ascii="Helvetica" w:hAnsi="Helvetica"/>
          <w:lang w:val="en-US"/>
        </w:rPr>
        <w:t>10.1126/science.1164139;</w:t>
      </w:r>
      <w:r w:rsidRPr="001379EB">
        <w:rPr>
          <w:rFonts w:ascii="Helvetica" w:hAnsi="Helvetica"/>
        </w:rPr>
        <w:t>). Importantly this loss-of-function was specific to the fear memory and new fear conditioning was possible. Ablating other neurons did not lead to a disruption in memory. Conversely, artificial reactivation of engram cells in the dentate gyrus reliably led to the retrieval of the memory even in the absence of external retrieval cues (</w:t>
      </w:r>
      <w:r w:rsidRPr="001379EB">
        <w:rPr>
          <w:rFonts w:ascii="Helvetica" w:hAnsi="Helvetica"/>
          <w:lang w:val="en-US"/>
        </w:rPr>
        <w:t>10.1038/nature11028</w:t>
      </w:r>
      <w:r w:rsidRPr="001379EB">
        <w:rPr>
          <w:rFonts w:ascii="Helvetica" w:hAnsi="Helvetica"/>
        </w:rPr>
        <w:t xml:space="preserve">). In a </w:t>
      </w:r>
      <w:proofErr w:type="gramStart"/>
      <w:r w:rsidRPr="001379EB">
        <w:rPr>
          <w:rFonts w:ascii="Helvetica" w:hAnsi="Helvetica"/>
        </w:rPr>
        <w:t>neutral context mice</w:t>
      </w:r>
      <w:proofErr w:type="gramEnd"/>
      <w:r w:rsidRPr="001379EB">
        <w:rPr>
          <w:rFonts w:ascii="Helvetica" w:hAnsi="Helvetica"/>
        </w:rPr>
        <w:t xml:space="preserve"> did not freeze until the engram representing the fear memory was </w:t>
      </w:r>
      <w:proofErr w:type="spellStart"/>
      <w:r w:rsidRPr="001379EB">
        <w:rPr>
          <w:rFonts w:ascii="Helvetica" w:hAnsi="Helvetica"/>
        </w:rPr>
        <w:t>optogenetically</w:t>
      </w:r>
      <w:proofErr w:type="spellEnd"/>
      <w:r w:rsidRPr="001379EB">
        <w:rPr>
          <w:rFonts w:ascii="Helvetica" w:hAnsi="Helvetica"/>
        </w:rPr>
        <w:t xml:space="preserve"> reactivated</w:t>
      </w:r>
      <w:commentRangeStart w:id="348"/>
      <w:commentRangeStart w:id="349"/>
      <w:r w:rsidRPr="001379EB">
        <w:rPr>
          <w:rFonts w:ascii="Helvetica" w:hAnsi="Helvetica"/>
        </w:rPr>
        <w:t>. This represents a gain-of-function and cements engram cells as causally relevant for memory processing.</w:t>
      </w:r>
      <w:commentRangeEnd w:id="348"/>
      <w:r w:rsidR="0019604C">
        <w:rPr>
          <w:rStyle w:val="CommentReference"/>
        </w:rPr>
        <w:commentReference w:id="348"/>
      </w:r>
      <w:commentRangeEnd w:id="349"/>
      <w:r w:rsidR="000D1336">
        <w:rPr>
          <w:rStyle w:val="CommentReference"/>
        </w:rPr>
        <w:commentReference w:id="349"/>
      </w:r>
    </w:p>
    <w:p w14:paraId="1A760960" w14:textId="071E93E5" w:rsidR="000D1336" w:rsidRDefault="000D1336" w:rsidP="001379EB">
      <w:pPr>
        <w:spacing w:after="0" w:line="360" w:lineRule="auto"/>
        <w:rPr>
          <w:rFonts w:ascii="Helvetica" w:hAnsi="Helvetica"/>
        </w:rPr>
      </w:pPr>
      <w:ins w:id="350" w:author="Luca Kolibius (PGR)" w:date="2023-01-26T21:17:00Z">
        <w:r w:rsidRPr="000D1336">
          <w:rPr>
            <w:rFonts w:ascii="Helvetica" w:hAnsi="Helvetica"/>
          </w:rPr>
          <w:t>Although findings from rodent brains do not by default translate to the human brain, there is enough overlap that non-human animal work can inform human research and provide useful hypotheses. For instance, it is unknown how neurons become assigned to a memory in humans, but it is possible that excitability determines this allocation process as well.</w:t>
        </w:r>
      </w:ins>
    </w:p>
    <w:p w14:paraId="4ED39290" w14:textId="77777777" w:rsidR="001379EB" w:rsidRPr="001379EB" w:rsidRDefault="001379EB" w:rsidP="001379EB">
      <w:pPr>
        <w:spacing w:after="0" w:line="360" w:lineRule="auto"/>
        <w:rPr>
          <w:rFonts w:ascii="Helvetica" w:hAnsi="Helvetica"/>
        </w:rPr>
      </w:pPr>
    </w:p>
    <w:p w14:paraId="2039DAF4" w14:textId="7F1BEF0C" w:rsidR="00683521" w:rsidRPr="001379EB" w:rsidRDefault="00D414A6" w:rsidP="001379EB">
      <w:pPr>
        <w:pStyle w:val="Heading1"/>
        <w:spacing w:before="0" w:line="360" w:lineRule="auto"/>
      </w:pPr>
      <w:r w:rsidRPr="001379EB">
        <w:t xml:space="preserve">Neurons coding content: </w:t>
      </w:r>
      <w:r w:rsidR="009E6964" w:rsidRPr="001379EB">
        <w:t>Concept Cells</w:t>
      </w:r>
    </w:p>
    <w:p w14:paraId="35CD7463" w14:textId="0751CAFA"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 xml:space="preserve">Concept cells are neurons in the </w:t>
      </w:r>
      <w:r w:rsidR="00683521" w:rsidRPr="001379EB">
        <w:rPr>
          <w:rFonts w:ascii="Helvetica" w:eastAsia="Times New Roman" w:hAnsi="Helvetica" w:cs="Times New Roman"/>
          <w:kern w:val="0"/>
          <w14:ligatures w14:val="none"/>
        </w:rPr>
        <w:t xml:space="preserve">human </w:t>
      </w:r>
      <w:r w:rsidRPr="001D55EE">
        <w:rPr>
          <w:rFonts w:ascii="Helvetica" w:eastAsia="Times New Roman" w:hAnsi="Helvetica" w:cs="Times New Roman"/>
          <w:kern w:val="0"/>
          <w14:ligatures w14:val="none"/>
        </w:rPr>
        <w:t xml:space="preserve">MTL that fire in response to specific concepts in an all-or-none way (Rey et al., 2018). They exhibit a high degree of multimodal invariance (i.e., they respond to Jennifer Aniston as an image or her spoken name) and context </w:t>
      </w:r>
      <w:r w:rsidRPr="001D55EE">
        <w:rPr>
          <w:rFonts w:ascii="Helvetica" w:eastAsia="Times New Roman" w:hAnsi="Helvetica" w:cs="Times New Roman"/>
          <w:kern w:val="0"/>
          <w14:ligatures w14:val="none"/>
        </w:rPr>
        <w:lastRenderedPageBreak/>
        <w:t xml:space="preserve">invariance (i.e., a concept neuron tuned to Jennifer Aniston would activate </w:t>
      </w:r>
      <w:ins w:id="351" w:author="Simon Hanslmayr" w:date="2023-01-23T17:49:00Z">
        <w:r w:rsidR="00981E6C">
          <w:rPr>
            <w:rFonts w:ascii="Helvetica" w:eastAsia="Times New Roman" w:hAnsi="Helvetica" w:cs="Times New Roman"/>
            <w:kern w:val="0"/>
            <w14:ligatures w14:val="none"/>
          </w:rPr>
          <w:t xml:space="preserve">regardless of </w:t>
        </w:r>
      </w:ins>
      <w:del w:id="352" w:author="Simon Hanslmayr" w:date="2023-01-23T17:49:00Z">
        <w:r w:rsidRPr="001D55EE" w:rsidDel="00981E6C">
          <w:rPr>
            <w:rFonts w:ascii="Helvetica" w:eastAsia="Times New Roman" w:hAnsi="Helvetica" w:cs="Times New Roman"/>
            <w:kern w:val="0"/>
            <w14:ligatures w14:val="none"/>
          </w:rPr>
          <w:delText xml:space="preserve">when </w:delText>
        </w:r>
      </w:del>
      <w:ins w:id="353" w:author="Simon Hanslmayr" w:date="2023-01-23T17:49:00Z">
        <w:r w:rsidR="00981E6C" w:rsidRPr="001D55EE">
          <w:rPr>
            <w:rFonts w:ascii="Helvetica" w:eastAsia="Times New Roman" w:hAnsi="Helvetica" w:cs="Times New Roman"/>
            <w:kern w:val="0"/>
            <w14:ligatures w14:val="none"/>
          </w:rPr>
          <w:t>whe</w:t>
        </w:r>
        <w:r w:rsidR="00981E6C">
          <w:rPr>
            <w:rFonts w:ascii="Helvetica" w:eastAsia="Times New Roman" w:hAnsi="Helvetica" w:cs="Times New Roman"/>
            <w:kern w:val="0"/>
            <w14:ligatures w14:val="none"/>
          </w:rPr>
          <w:t>ther</w:t>
        </w:r>
        <w:r w:rsidR="00981E6C" w:rsidRPr="001D55EE">
          <w:rPr>
            <w:rFonts w:ascii="Helvetica" w:eastAsia="Times New Roman" w:hAnsi="Helvetica" w:cs="Times New Roman"/>
            <w:kern w:val="0"/>
            <w14:ligatures w14:val="none"/>
          </w:rPr>
          <w:t xml:space="preserve"> </w:t>
        </w:r>
      </w:ins>
      <w:r w:rsidRPr="001D55EE">
        <w:rPr>
          <w:rFonts w:ascii="Helvetica" w:eastAsia="Times New Roman" w:hAnsi="Helvetica" w:cs="Times New Roman"/>
          <w:kern w:val="0"/>
          <w14:ligatures w14:val="none"/>
        </w:rPr>
        <w:t xml:space="preserve">you see her in a </w:t>
      </w:r>
      <w:ins w:id="354" w:author="Simon Hanslmayr" w:date="2023-01-23T17:49:00Z">
        <w:r w:rsidR="00A81634">
          <w:rPr>
            <w:rFonts w:ascii="Helvetica" w:eastAsia="Times New Roman" w:hAnsi="Helvetica" w:cs="Times New Roman"/>
            <w:kern w:val="0"/>
            <w14:ligatures w14:val="none"/>
          </w:rPr>
          <w:t xml:space="preserve">movie, a </w:t>
        </w:r>
      </w:ins>
      <w:r w:rsidRPr="001D55EE">
        <w:rPr>
          <w:rFonts w:ascii="Helvetica" w:eastAsia="Times New Roman" w:hAnsi="Helvetica" w:cs="Times New Roman"/>
          <w:kern w:val="0"/>
          <w14:ligatures w14:val="none"/>
        </w:rPr>
        <w:t>park or in a café) (xx).</w:t>
      </w:r>
    </w:p>
    <w:p w14:paraId="25F6DC0C" w14:textId="77777777"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Curiously, the latency of their firing rate is much later than would be required by simple sensory processing and object recognition, which is an indication of their involvement in memory processing (</w:t>
      </w:r>
      <w:proofErr w:type="spellStart"/>
      <w:r w:rsidRPr="001D55EE">
        <w:rPr>
          <w:rFonts w:ascii="Helvetica" w:eastAsia="Times New Roman" w:hAnsi="Helvetica" w:cs="Times New Roman"/>
          <w:kern w:val="0"/>
          <w14:ligatures w14:val="none"/>
        </w:rPr>
        <w:t>Mormann</w:t>
      </w:r>
      <w:proofErr w:type="spellEnd"/>
      <w:r w:rsidRPr="001D55EE">
        <w:rPr>
          <w:rFonts w:ascii="Helvetica" w:eastAsia="Times New Roman" w:hAnsi="Helvetica" w:cs="Times New Roman"/>
          <w:kern w:val="0"/>
          <w14:ligatures w14:val="none"/>
        </w:rPr>
        <w:t xml:space="preserve"> et al., 2008). This lines up with the observation that most concept neurons are tuned to personally relevant concepts and depend on the subjective and conscious perception rather than objective sensory properties (Quiroga et al., 2014, 2008).</w:t>
      </w:r>
    </w:p>
    <w:p w14:paraId="0A648949" w14:textId="0F2C4D4D" w:rsidR="009E6964" w:rsidRPr="001D55EE"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 xml:space="preserve">These concept neurons are not topographically organized, i.e., spatially close concept neurons might code for vastly different concepts (Quiroga 2016?). This spatial organization benefits episodic memory processing as it allows association between any two concepts without connecting distant areas (plugging into memory xx). According to Quian Quiroga (Cell 2019; tics; 2012 paper) these CN are the building blocks of episodic memory formation and retrieval. If you met your best friend in your favourite café the concurrent activation of two assemblies of CN (one for your friend and one for the café) would represent the episode in the hippocampus. These assemblies would then project back to the neocortex reinstating the sensory activity pattern first induced during the formation of the episode. This back-projection parallels the one described in the </w:t>
      </w:r>
      <w:r w:rsidR="001379EB">
        <w:rPr>
          <w:rFonts w:ascii="Helvetica" w:eastAsia="Times New Roman" w:hAnsi="Helvetica" w:cs="Times New Roman"/>
          <w:kern w:val="0"/>
          <w14:ligatures w14:val="none"/>
        </w:rPr>
        <w:t>I</w:t>
      </w:r>
      <w:r w:rsidRPr="001D55EE">
        <w:rPr>
          <w:rFonts w:ascii="Helvetica" w:eastAsia="Times New Roman" w:hAnsi="Helvetica" w:cs="Times New Roman"/>
          <w:kern w:val="0"/>
          <w14:ligatures w14:val="none"/>
        </w:rPr>
        <w:t xml:space="preserve">ndexing </w:t>
      </w:r>
      <w:r w:rsidR="001379EB">
        <w:rPr>
          <w:rFonts w:ascii="Helvetica" w:eastAsia="Times New Roman" w:hAnsi="Helvetica" w:cs="Times New Roman"/>
          <w:kern w:val="0"/>
          <w14:ligatures w14:val="none"/>
        </w:rPr>
        <w:t>T</w:t>
      </w:r>
      <w:r w:rsidRPr="001D55EE">
        <w:rPr>
          <w:rFonts w:ascii="Helvetica" w:eastAsia="Times New Roman" w:hAnsi="Helvetica" w:cs="Times New Roman"/>
          <w:kern w:val="0"/>
          <w14:ligatures w14:val="none"/>
        </w:rPr>
        <w:t>heory (</w:t>
      </w:r>
      <w:proofErr w:type="spellStart"/>
      <w:r w:rsidRPr="001D55EE">
        <w:rPr>
          <w:rFonts w:ascii="Helvetica" w:eastAsia="Times New Roman" w:hAnsi="Helvetica" w:cs="Times New Roman"/>
          <w:kern w:val="0"/>
          <w14:ligatures w14:val="none"/>
        </w:rPr>
        <w:t>Teyler</w:t>
      </w:r>
      <w:proofErr w:type="spellEnd"/>
      <w:r w:rsidRPr="001D55EE">
        <w:rPr>
          <w:rFonts w:ascii="Helvetica" w:eastAsia="Times New Roman" w:hAnsi="Helvetica" w:cs="Times New Roman"/>
          <w:kern w:val="0"/>
          <w14:ligatures w14:val="none"/>
        </w:rPr>
        <w:t xml:space="preserve"> 1 &amp; 2 xx) with the important difference that the hippocampal representation consists of previously existing concept specific representations/assemblies.</w:t>
      </w:r>
    </w:p>
    <w:p w14:paraId="48967678" w14:textId="4EAB9317" w:rsidR="009E6964" w:rsidRDefault="009E6964" w:rsidP="001379EB">
      <w:pPr>
        <w:spacing w:after="0" w:line="360" w:lineRule="auto"/>
        <w:rPr>
          <w:rFonts w:ascii="Helvetica" w:eastAsia="Times New Roman" w:hAnsi="Helvetica" w:cs="Times New Roman"/>
          <w:kern w:val="0"/>
          <w14:ligatures w14:val="none"/>
        </w:rPr>
      </w:pPr>
      <w:r w:rsidRPr="001D55EE">
        <w:rPr>
          <w:rFonts w:ascii="Helvetica" w:eastAsia="Times New Roman" w:hAnsi="Helvetica" w:cs="Times New Roman"/>
          <w:kern w:val="0"/>
          <w14:ligatures w14:val="none"/>
        </w:rPr>
        <w:t>A separate memory of the same friend in a park would in turn be represented by the simultaneous activity of the same assembly coding for your friend and another assembly representing the park.</w:t>
      </w:r>
    </w:p>
    <w:p w14:paraId="2736B272" w14:textId="77777777" w:rsidR="0055174B" w:rsidRPr="001379EB" w:rsidRDefault="0055174B" w:rsidP="001379EB">
      <w:pPr>
        <w:spacing w:after="0" w:line="360" w:lineRule="auto"/>
        <w:rPr>
          <w:rFonts w:ascii="Helvetica" w:hAnsi="Helvetica"/>
        </w:rPr>
      </w:pPr>
    </w:p>
    <w:p w14:paraId="239C6EFD" w14:textId="2B4AF486" w:rsidR="00B938CA" w:rsidRPr="001379EB" w:rsidRDefault="00D15CFE" w:rsidP="001379EB">
      <w:pPr>
        <w:pStyle w:val="Heading1"/>
        <w:spacing w:before="0" w:line="360" w:lineRule="auto"/>
      </w:pPr>
      <w:r w:rsidRPr="001379EB">
        <w:t>Additional notes:</w:t>
      </w:r>
    </w:p>
    <w:p w14:paraId="435AA96A" w14:textId="77777777" w:rsidR="00B938CA" w:rsidRPr="001379EB" w:rsidRDefault="00B938CA" w:rsidP="001379EB">
      <w:pPr>
        <w:spacing w:after="0" w:line="360" w:lineRule="auto"/>
        <w:rPr>
          <w:rFonts w:ascii="Helvetica" w:hAnsi="Helvetica"/>
        </w:rPr>
      </w:pPr>
      <w:r w:rsidRPr="001379EB">
        <w:rPr>
          <w:rFonts w:ascii="Helvetica" w:hAnsi="Helvetica"/>
        </w:rPr>
        <w:t>Subfields and how they are connected add citation:(doi.org/10.1016/j.cub.2015.10.049).</w:t>
      </w:r>
    </w:p>
    <w:p w14:paraId="0822289E" w14:textId="77777777" w:rsidR="00B938CA" w:rsidRPr="001379EB" w:rsidRDefault="00B938CA" w:rsidP="001379EB">
      <w:pPr>
        <w:spacing w:after="0" w:line="360" w:lineRule="auto"/>
        <w:rPr>
          <w:rFonts w:ascii="Helvetica" w:hAnsi="Helvetica"/>
        </w:rPr>
      </w:pPr>
      <w:r w:rsidRPr="001379EB">
        <w:rPr>
          <w:rFonts w:ascii="Helvetica" w:hAnsi="Helvetica"/>
        </w:rPr>
        <w:t xml:space="preserve">CA3 has a vast </w:t>
      </w:r>
      <w:proofErr w:type="spellStart"/>
      <w:r w:rsidRPr="001379EB">
        <w:rPr>
          <w:rFonts w:ascii="Helvetica" w:hAnsi="Helvetica"/>
        </w:rPr>
        <w:t>autoassociative</w:t>
      </w:r>
      <w:proofErr w:type="spellEnd"/>
      <w:r w:rsidRPr="001379EB">
        <w:rPr>
          <w:rFonts w:ascii="Helvetica" w:hAnsi="Helvetica"/>
        </w:rPr>
        <w:t xml:space="preserve"> network with synapses onto other CA3 neurons. This </w:t>
      </w:r>
      <w:proofErr w:type="spellStart"/>
      <w:r w:rsidRPr="001379EB">
        <w:rPr>
          <w:rFonts w:ascii="Helvetica" w:hAnsi="Helvetica"/>
        </w:rPr>
        <w:t>physioologiy</w:t>
      </w:r>
      <w:proofErr w:type="spellEnd"/>
      <w:r w:rsidRPr="001379EB">
        <w:rPr>
          <w:rFonts w:ascii="Helvetica" w:hAnsi="Helvetica"/>
        </w:rPr>
        <w:t xml:space="preserve"> inspired many </w:t>
      </w:r>
      <w:proofErr w:type="spellStart"/>
      <w:r w:rsidRPr="001379EB">
        <w:rPr>
          <w:rFonts w:ascii="Helvetica" w:hAnsi="Helvetica"/>
        </w:rPr>
        <w:t>impoortant</w:t>
      </w:r>
      <w:proofErr w:type="spellEnd"/>
      <w:r w:rsidRPr="001379EB">
        <w:rPr>
          <w:rFonts w:ascii="Helvetica" w:hAnsi="Helvetica"/>
        </w:rPr>
        <w:t xml:space="preserve"> </w:t>
      </w:r>
      <w:proofErr w:type="spellStart"/>
      <w:r w:rsidRPr="001379EB">
        <w:rPr>
          <w:rFonts w:ascii="Helvetica" w:hAnsi="Helvetica"/>
        </w:rPr>
        <w:t>bla</w:t>
      </w:r>
      <w:proofErr w:type="spellEnd"/>
      <w:r w:rsidRPr="001379EB">
        <w:rPr>
          <w:rFonts w:ascii="Helvetica" w:hAnsi="Helvetica"/>
        </w:rPr>
        <w:t xml:space="preserve"> </w:t>
      </w:r>
      <w:proofErr w:type="spellStart"/>
      <w:r w:rsidRPr="001379EB">
        <w:rPr>
          <w:rFonts w:ascii="Helvetica" w:hAnsi="Helvetica"/>
        </w:rPr>
        <w:t>bla</w:t>
      </w:r>
      <w:proofErr w:type="spellEnd"/>
      <w:r w:rsidRPr="001379EB">
        <w:rPr>
          <w:rFonts w:ascii="Helvetica" w:hAnsi="Helvetica"/>
        </w:rPr>
        <w:t xml:space="preserve"> (already in </w:t>
      </w:r>
      <w:proofErr w:type="spellStart"/>
      <w:r w:rsidRPr="001379EB">
        <w:rPr>
          <w:rFonts w:ascii="Helvetica" w:hAnsi="Helvetica"/>
        </w:rPr>
        <w:t>marr</w:t>
      </w:r>
      <w:proofErr w:type="spellEnd"/>
      <w:r w:rsidRPr="001379EB">
        <w:rPr>
          <w:rFonts w:ascii="Helvetica" w:hAnsi="Helvetica"/>
        </w:rPr>
        <w:t>)</w:t>
      </w:r>
    </w:p>
    <w:p w14:paraId="52549025" w14:textId="77777777" w:rsidR="00B938CA" w:rsidRPr="001379EB" w:rsidRDefault="00B938CA" w:rsidP="001379EB">
      <w:pPr>
        <w:spacing w:after="0" w:line="360" w:lineRule="auto"/>
        <w:rPr>
          <w:rFonts w:ascii="Helvetica" w:hAnsi="Helvetica"/>
        </w:rPr>
      </w:pPr>
      <w:r w:rsidRPr="001379EB">
        <w:rPr>
          <w:rFonts w:ascii="Helvetica" w:hAnsi="Helvetica"/>
        </w:rPr>
        <w:t>Medial septum makes theta in hippocampus</w:t>
      </w:r>
    </w:p>
    <w:p w14:paraId="322DF227" w14:textId="77777777" w:rsidR="00B938CA" w:rsidRPr="001379EB" w:rsidRDefault="00B938CA" w:rsidP="001379EB">
      <w:pPr>
        <w:spacing w:after="0" w:line="360" w:lineRule="auto"/>
        <w:rPr>
          <w:rFonts w:ascii="Helvetica" w:hAnsi="Helvetica"/>
        </w:rPr>
      </w:pPr>
      <w:r w:rsidRPr="001379EB">
        <w:rPr>
          <w:rFonts w:ascii="Helvetica" w:hAnsi="Helvetica"/>
        </w:rPr>
        <w:t xml:space="preserve">Research into different kind of neurons has led to a veritable </w:t>
      </w:r>
      <w:proofErr w:type="spellStart"/>
      <w:r w:rsidRPr="001379EB">
        <w:rPr>
          <w:rFonts w:ascii="Helvetica" w:hAnsi="Helvetica"/>
        </w:rPr>
        <w:t>embarasse</w:t>
      </w:r>
      <w:proofErr w:type="spellEnd"/>
      <w:r w:rsidRPr="001379EB">
        <w:rPr>
          <w:rFonts w:ascii="Helvetica" w:hAnsi="Helvetica"/>
        </w:rPr>
        <w:t xml:space="preserve"> de richesse</w:t>
      </w:r>
    </w:p>
    <w:p w14:paraId="6A88F719" w14:textId="237C7378" w:rsidR="00451FA0" w:rsidRPr="001379EB" w:rsidRDefault="00451FA0" w:rsidP="001379EB">
      <w:pPr>
        <w:spacing w:after="0" w:line="360" w:lineRule="auto"/>
        <w:rPr>
          <w:rFonts w:ascii="Helvetica" w:hAnsi="Helvetica"/>
        </w:rPr>
      </w:pPr>
    </w:p>
    <w:p w14:paraId="0F47D125" w14:textId="657A8C30" w:rsidR="00451FA0" w:rsidRPr="001379EB" w:rsidRDefault="00451FA0" w:rsidP="001379EB">
      <w:pPr>
        <w:pStyle w:val="ListParagraph"/>
        <w:spacing w:after="0" w:line="360" w:lineRule="auto"/>
        <w:ind w:left="0"/>
        <w:rPr>
          <w:rFonts w:ascii="Helvetica" w:hAnsi="Helvetica" w:cs="Times New Roman"/>
        </w:rPr>
      </w:pPr>
      <w:r w:rsidRPr="001379EB">
        <w:rPr>
          <w:rFonts w:ascii="Helvetica" w:hAnsi="Helvetica" w:cs="Times New Roman"/>
        </w:rPr>
        <w:t>Episodic memories although originally defined as such, can implicitly considered conjunctive codes (</w:t>
      </w:r>
      <w:proofErr w:type="spellStart"/>
      <w:r w:rsidRPr="001379EB">
        <w:rPr>
          <w:rFonts w:ascii="Helvetica" w:hAnsi="Helvetica" w:cs="Times New Roman"/>
        </w:rPr>
        <w:t>Oreily</w:t>
      </w:r>
      <w:proofErr w:type="spellEnd"/>
      <w:r w:rsidRPr="001379EB">
        <w:rPr>
          <w:rFonts w:ascii="Helvetica" w:hAnsi="Helvetica" w:cs="Times New Roman"/>
        </w:rPr>
        <w:t xml:space="preserve"> &amp; </w:t>
      </w:r>
      <w:proofErr w:type="spellStart"/>
      <w:r w:rsidRPr="001379EB">
        <w:rPr>
          <w:rFonts w:ascii="Helvetica" w:hAnsi="Helvetica" w:cs="Times New Roman"/>
        </w:rPr>
        <w:t>rudy</w:t>
      </w:r>
      <w:proofErr w:type="spellEnd"/>
      <w:r w:rsidRPr="001379EB">
        <w:rPr>
          <w:rFonts w:ascii="Helvetica" w:hAnsi="Helvetica" w:cs="Times New Roman"/>
        </w:rPr>
        <w:t xml:space="preserve"> paper). Complementary learning systems: O’Keefe &amp; Nadel (1978): taxon local | </w:t>
      </w:r>
      <w:proofErr w:type="spellStart"/>
      <w:r w:rsidRPr="001379EB">
        <w:rPr>
          <w:rFonts w:ascii="Helvetica" w:hAnsi="Helvetica" w:cs="Times New Roman"/>
        </w:rPr>
        <w:t>hirsh</w:t>
      </w:r>
      <w:proofErr w:type="spellEnd"/>
      <w:r w:rsidRPr="001379EB">
        <w:rPr>
          <w:rFonts w:ascii="Helvetica" w:hAnsi="Helvetica" w:cs="Times New Roman"/>
        </w:rPr>
        <w:t xml:space="preserve"> 1974 | McClelland et al. (1995) </w:t>
      </w:r>
    </w:p>
    <w:p w14:paraId="2960F930" w14:textId="77777777" w:rsidR="009E6964" w:rsidRPr="001379EB" w:rsidRDefault="009E6964" w:rsidP="001379EB">
      <w:pPr>
        <w:pStyle w:val="ListParagraph"/>
        <w:spacing w:after="0" w:line="360" w:lineRule="auto"/>
        <w:ind w:left="0"/>
        <w:rPr>
          <w:rFonts w:ascii="Helvetica" w:hAnsi="Helvetica" w:cs="Times New Roman"/>
        </w:rPr>
      </w:pPr>
    </w:p>
    <w:p w14:paraId="7E2BCA6A" w14:textId="77777777" w:rsidR="009E6964" w:rsidRPr="001379EB" w:rsidRDefault="009E6964" w:rsidP="001379EB">
      <w:pPr>
        <w:pStyle w:val="ListParagraph"/>
        <w:spacing w:after="0" w:line="360" w:lineRule="auto"/>
        <w:ind w:left="0"/>
        <w:rPr>
          <w:rFonts w:ascii="Helvetica" w:hAnsi="Helvetica" w:cs="Times New Roman"/>
        </w:rPr>
      </w:pPr>
      <w:r w:rsidRPr="001379EB">
        <w:rPr>
          <w:rFonts w:ascii="Helvetica" w:hAnsi="Helvetica" w:cs="Times New Roman"/>
        </w:rPr>
        <w:t xml:space="preserve">The hippocampus automatically binds sensory elements into a conjunctive code which corresponds well with the definition of episodic memory (O’Reilly &amp; Rudy 2001). </w:t>
      </w:r>
    </w:p>
    <w:p w14:paraId="78667FF5" w14:textId="02DDC142" w:rsidR="00451FA0" w:rsidRPr="001379EB" w:rsidRDefault="00451FA0" w:rsidP="001379EB">
      <w:pPr>
        <w:spacing w:after="0" w:line="360" w:lineRule="auto"/>
        <w:rPr>
          <w:rFonts w:ascii="Helvetica" w:hAnsi="Helvetica"/>
        </w:rPr>
      </w:pPr>
    </w:p>
    <w:p w14:paraId="41820CE5" w14:textId="77777777" w:rsidR="009E6964" w:rsidRPr="001379EB" w:rsidRDefault="009E6964" w:rsidP="001379EB">
      <w:pPr>
        <w:pStyle w:val="ListParagraph"/>
        <w:spacing w:after="0" w:line="360" w:lineRule="auto"/>
        <w:ind w:left="0"/>
        <w:rPr>
          <w:rFonts w:ascii="Helvetica" w:hAnsi="Helvetica" w:cstheme="minorHAnsi"/>
        </w:rPr>
      </w:pPr>
      <w:r w:rsidRPr="001379EB">
        <w:rPr>
          <w:rFonts w:ascii="Helvetica" w:hAnsi="Helvetica" w:cstheme="minorHAnsi"/>
        </w:rPr>
        <w:lastRenderedPageBreak/>
        <w:t xml:space="preserve">In 1929 Hans Berger published his seminal work where he recorded electric potentials on the human scalp using an </w:t>
      </w:r>
      <w:proofErr w:type="spellStart"/>
      <w:r w:rsidRPr="001379EB">
        <w:rPr>
          <w:rFonts w:ascii="Helvetica" w:hAnsi="Helvetica" w:cstheme="minorHAnsi"/>
        </w:rPr>
        <w:t>electroencephalopgraph</w:t>
      </w:r>
      <w:proofErr w:type="spellEnd"/>
      <w:r w:rsidRPr="001379EB">
        <w:rPr>
          <w:rFonts w:ascii="Helvetica" w:hAnsi="Helvetica" w:cstheme="minorHAnsi"/>
        </w:rPr>
        <w:t xml:space="preserve"> (</w:t>
      </w:r>
      <w:proofErr w:type="spellStart"/>
      <w:r w:rsidRPr="001379EB">
        <w:rPr>
          <w:rFonts w:ascii="Helvetica" w:hAnsi="Helvetica" w:cstheme="minorHAnsi"/>
        </w:rPr>
        <w:t>german</w:t>
      </w:r>
      <w:proofErr w:type="spellEnd"/>
      <w:r w:rsidRPr="001379EB">
        <w:rPr>
          <w:rFonts w:ascii="Helvetica" w:hAnsi="Helvetica" w:cstheme="minorHAnsi"/>
        </w:rPr>
        <w:t xml:space="preserve">: </w:t>
      </w:r>
      <w:proofErr w:type="spellStart"/>
      <w:r w:rsidRPr="001379EB">
        <w:rPr>
          <w:rFonts w:ascii="Helvetica" w:hAnsi="Helvetica" w:cstheme="minorHAnsi"/>
        </w:rPr>
        <w:t>Elektroenkephalogramm</w:t>
      </w:r>
      <w:proofErr w:type="spellEnd"/>
      <w:r w:rsidRPr="001379EB">
        <w:rPr>
          <w:rFonts w:ascii="Helvetica" w:hAnsi="Helvetica" w:cstheme="minorHAnsi"/>
        </w:rPr>
        <w:t>; Berger, 1929). He mostly observed oscillations around 10 Hz, which he therefore termed alpha oscillations.</w:t>
      </w:r>
    </w:p>
    <w:p w14:paraId="104BA83E" w14:textId="77777777" w:rsidR="009E6964" w:rsidRPr="001379EB" w:rsidRDefault="009E6964" w:rsidP="001379EB">
      <w:pPr>
        <w:spacing w:after="0" w:line="360" w:lineRule="auto"/>
        <w:rPr>
          <w:rFonts w:ascii="Helvetica" w:hAnsi="Helvetica"/>
        </w:rPr>
      </w:pPr>
    </w:p>
    <w:sectPr w:rsidR="009E6964" w:rsidRPr="001379EB" w:rsidSect="00D13ED7">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Simon Hanslmayr" w:date="2023-01-23T17:51:00Z" w:initials="SH">
    <w:p w14:paraId="61912CB1" w14:textId="77777777" w:rsidR="00176029" w:rsidRDefault="00176029" w:rsidP="00D1240A">
      <w:r>
        <w:rPr>
          <w:rStyle w:val="CommentReference"/>
        </w:rPr>
        <w:annotationRef/>
      </w:r>
      <w:r>
        <w:rPr>
          <w:sz w:val="20"/>
          <w:szCs w:val="20"/>
        </w:rPr>
        <w:t>Think about how you are going to structure your intro. As it is now, the structure is suboptimal, i.e. every little paragraph has its own heading, with no clear hierarchy and overarching structure.</w:t>
      </w:r>
    </w:p>
  </w:comment>
  <w:comment w:id="28" w:author="Luca Kolibius (PGR)" w:date="2023-01-27T01:46:00Z" w:initials="LK(">
    <w:p w14:paraId="210F059B" w14:textId="77777777" w:rsidR="00CE2D8B" w:rsidRDefault="00CE2D8B">
      <w:pPr>
        <w:pStyle w:val="CommentText"/>
      </w:pPr>
      <w:r>
        <w:rPr>
          <w:rStyle w:val="CommentReference"/>
        </w:rPr>
        <w:annotationRef/>
      </w:r>
      <w:r>
        <w:rPr>
          <w:lang w:val="en-US"/>
        </w:rPr>
        <w:t>I have an addition for notable mentiones that extends the first paragraph (Ramon y Cajal, Berger).</w:t>
      </w:r>
    </w:p>
    <w:p w14:paraId="5856D304" w14:textId="77777777" w:rsidR="00CE2D8B" w:rsidRDefault="00CE2D8B">
      <w:pPr>
        <w:pStyle w:val="CommentText"/>
      </w:pPr>
    </w:p>
    <w:p w14:paraId="25701E51" w14:textId="77777777" w:rsidR="00CE2D8B" w:rsidRDefault="00CE2D8B" w:rsidP="003035FD">
      <w:pPr>
        <w:pStyle w:val="CommentText"/>
      </w:pPr>
      <w:r>
        <w:rPr>
          <w:lang w:val="en-US"/>
        </w:rPr>
        <w:t>Also consider adding that H. M. as an amnestic patient was able to form new implicit memories creating a biological basis for separating implicit and explicit/declarative memories</w:t>
      </w:r>
    </w:p>
  </w:comment>
  <w:comment w:id="29" w:author="Luca Kolibius (PGR)" w:date="2023-01-17T12:06:00Z" w:initials="LK(">
    <w:p w14:paraId="6CD7B5EB" w14:textId="50056C2B" w:rsidR="00E70671" w:rsidRDefault="00E70671">
      <w:pPr>
        <w:pStyle w:val="CommentText"/>
      </w:pPr>
      <w:r>
        <w:rPr>
          <w:rStyle w:val="CommentReference"/>
        </w:rPr>
        <w:annotationRef/>
      </w:r>
      <w:r>
        <w:t>Piccolino, M. (1998). Animal electricity and the birth of electrophysiology: the legacy of Luigi Galvani. Brain research bulletin, 46(5), 381-407.</w:t>
      </w:r>
    </w:p>
    <w:p w14:paraId="2A6ADCB4" w14:textId="77777777" w:rsidR="00E70671" w:rsidRDefault="00E70671">
      <w:pPr>
        <w:pStyle w:val="CommentText"/>
      </w:pPr>
    </w:p>
    <w:p w14:paraId="2F6CF713" w14:textId="77777777" w:rsidR="00E70671" w:rsidRDefault="00E70671" w:rsidP="00E75415">
      <w:pPr>
        <w:pStyle w:val="CommentText"/>
      </w:pPr>
      <w:r>
        <w:t>Galvani, L. (1791). De viribus electricitatis in motu musculari. Commentarius. De Bonoiensi Scientiarum et Artium Intituo atque Academie Commentarii, 7, 363-418.</w:t>
      </w:r>
    </w:p>
  </w:comment>
  <w:comment w:id="32" w:author="Simon Hanslmayr" w:date="2023-01-23T17:33:00Z" w:initials="SH">
    <w:p w14:paraId="36A5E645" w14:textId="77777777" w:rsidR="00C8067A" w:rsidRDefault="00C8067A" w:rsidP="00487817">
      <w:r>
        <w:rPr>
          <w:rStyle w:val="CommentReference"/>
        </w:rPr>
        <w:annotationRef/>
      </w:r>
      <w:r>
        <w:rPr>
          <w:sz w:val="20"/>
          <w:szCs w:val="20"/>
        </w:rPr>
        <w:t xml:space="preserve">This should be a bit more extensive. You don’t mention Tulving, who essentially came up with the term episodic memory. Also, the taxonomy of memory according to Squire should be a more elaborated on. </w:t>
      </w:r>
    </w:p>
  </w:comment>
  <w:comment w:id="36" w:author="Simon Hanslmayr" w:date="2023-01-23T17:12:00Z" w:initials="SH">
    <w:p w14:paraId="6876438A" w14:textId="2B40F7AF" w:rsidR="00F22F98" w:rsidRDefault="00F22F98" w:rsidP="007204F8">
      <w:r>
        <w:rPr>
          <w:rStyle w:val="CommentReference"/>
        </w:rPr>
        <w:annotationRef/>
      </w:r>
      <w:r>
        <w:rPr>
          <w:sz w:val="20"/>
          <w:szCs w:val="20"/>
        </w:rPr>
        <w:t>Reference missing.</w:t>
      </w:r>
    </w:p>
  </w:comment>
  <w:comment w:id="38" w:author="Simon Hanslmayr" w:date="2023-01-23T17:15:00Z" w:initials="SH">
    <w:p w14:paraId="4A91DD90" w14:textId="77777777" w:rsidR="00CB53FD" w:rsidRDefault="00CB53FD" w:rsidP="0013435E">
      <w:r>
        <w:rPr>
          <w:rStyle w:val="CommentReference"/>
        </w:rPr>
        <w:annotationRef/>
      </w:r>
      <w:r>
        <w:rPr>
          <w:sz w:val="20"/>
          <w:szCs w:val="20"/>
        </w:rPr>
        <w:t>Okay, that is somewhat funny, but it is obviously not realistic. Besides, it suggests a bit of grandeur (i.e. a random person having read your thesis and finding it great ?!). I suggest you with something more realistic and humble.</w:t>
      </w:r>
    </w:p>
  </w:comment>
  <w:comment w:id="39" w:author="Luca Kolibius (PGR)" w:date="2023-01-27T01:43:00Z" w:initials="LK(">
    <w:p w14:paraId="2BC800D4" w14:textId="77777777" w:rsidR="00CE2D8B" w:rsidRDefault="00CE2D8B" w:rsidP="003248B7">
      <w:pPr>
        <w:pStyle w:val="CommentText"/>
      </w:pPr>
      <w:r>
        <w:rPr>
          <w:rStyle w:val="CommentReference"/>
        </w:rPr>
        <w:annotationRef/>
      </w:r>
      <w:r>
        <w:rPr>
          <w:lang w:val="en-US"/>
        </w:rPr>
        <w:t>I'm not humble.</w:t>
      </w:r>
    </w:p>
  </w:comment>
  <w:comment w:id="52" w:author="Luca Kolibius (PGR)" w:date="2023-01-17T18:36:00Z" w:initials="LK(">
    <w:p w14:paraId="60A39C39" w14:textId="06E8B78A" w:rsidR="00C51103" w:rsidRDefault="00C51103" w:rsidP="00A17248">
      <w:pPr>
        <w:pStyle w:val="CommentText"/>
      </w:pPr>
      <w:r>
        <w:rPr>
          <w:rStyle w:val="CommentReference"/>
        </w:rPr>
        <w:annotationRef/>
      </w:r>
      <w:r>
        <w:rPr>
          <w:lang w:val="de-DE"/>
        </w:rPr>
        <w:t>Need a good example. Maybe delete?</w:t>
      </w:r>
    </w:p>
  </w:comment>
  <w:comment w:id="53" w:author="Luca Kolibius (PGR)" w:date="2023-01-26T19:49:00Z" w:initials="LK(">
    <w:p w14:paraId="3FD3C7B4" w14:textId="77777777" w:rsidR="007430B5" w:rsidRDefault="007430B5" w:rsidP="00242AC2">
      <w:pPr>
        <w:pStyle w:val="CommentText"/>
      </w:pPr>
      <w:r>
        <w:rPr>
          <w:rStyle w:val="CommentReference"/>
        </w:rPr>
        <w:annotationRef/>
      </w:r>
      <w:r>
        <w:rPr>
          <w:lang w:val="en-US"/>
        </w:rPr>
        <w:t>How old you were when you received your childhood pet.</w:t>
      </w:r>
    </w:p>
  </w:comment>
  <w:comment w:id="56" w:author="Simon Hanslmayr" w:date="2023-01-23T17:28:00Z" w:initials="SH">
    <w:p w14:paraId="003DCE49" w14:textId="7DB49B96" w:rsidR="00960C30" w:rsidRDefault="007E3871" w:rsidP="008674CC">
      <w:r>
        <w:rPr>
          <w:rStyle w:val="CommentReference"/>
        </w:rPr>
        <w:annotationRef/>
      </w:r>
      <w:r w:rsidR="00960C30">
        <w:rPr>
          <w:sz w:val="20"/>
          <w:szCs w:val="20"/>
        </w:rPr>
        <w:t xml:space="preserve">This section could be improved. Paragraphs are structured a bit chaotically, seemingly arbitrarily. Try to group arguments better into single paragraphs. Also, an ethical consideration is missing! Microwires are not clinically necessary, so why are they implanted? Related to this, why is it important to record single unit activity in the first place? </w:t>
      </w:r>
    </w:p>
  </w:comment>
  <w:comment w:id="57" w:author="Luca Kolibius (PGR)" w:date="2023-01-27T03:04:00Z" w:initials="LK(">
    <w:p w14:paraId="0D6DBD49" w14:textId="77777777" w:rsidR="003F61D9" w:rsidRDefault="003F61D9">
      <w:pPr>
        <w:pStyle w:val="CommentText"/>
      </w:pPr>
      <w:r>
        <w:rPr>
          <w:rStyle w:val="CommentReference"/>
        </w:rPr>
        <w:annotationRef/>
      </w:r>
      <w:r>
        <w:t xml:space="preserve">Single neurons are often referred to as the basic computational unit of the brain. As such they offer insights that remain otherwise hidden in the aggregate activity measures of conventional brain imaging methods. Using single neuron recordings, researchers have identified neurons that code for specific places (xx o'keefe &amp; mosers) or concepts (xx) and by relating single neuron firing have been able to find behavioural markers of memory (xx). </w:t>
      </w:r>
    </w:p>
    <w:p w14:paraId="0BA64EC8" w14:textId="77777777" w:rsidR="003F61D9" w:rsidRDefault="003F61D9" w:rsidP="00706BCF">
      <w:pPr>
        <w:pStyle w:val="CommentText"/>
      </w:pPr>
      <w:r>
        <w:t>However, despite their small size microwires do cause additional damage to the patient and they are not required to identify the seizure onset zone. Despite this, single neuron recordings can in principle be used to aid localizing seizure activity (Schevon et al., 2012, Nat coms; Weiss et al., 2013) and be used to predcit seizure onsets (Bower &amp; Buckmaster, 2008, j neurophysiol)</w:t>
      </w:r>
    </w:p>
  </w:comment>
  <w:comment w:id="62" w:author="Simon Hanslmayr" w:date="2023-01-23T17:18:00Z" w:initials="SH">
    <w:p w14:paraId="2057AF15" w14:textId="0B22FC7B" w:rsidR="009E5373" w:rsidRDefault="009E5373" w:rsidP="00A733DC">
      <w:r>
        <w:rPr>
          <w:rStyle w:val="CommentReference"/>
        </w:rPr>
        <w:annotationRef/>
      </w:r>
      <w:r>
        <w:rPr>
          <w:sz w:val="20"/>
          <w:szCs w:val="20"/>
        </w:rPr>
        <w:t>Or is it suffer? Not sure … better ask a native speaker.</w:t>
      </w:r>
    </w:p>
  </w:comment>
  <w:comment w:id="63" w:author="Luca Kolibius (PGR)" w:date="2023-01-26T19:34:00Z" w:initials="LK(">
    <w:p w14:paraId="06FE62D6" w14:textId="77777777" w:rsidR="00C51797" w:rsidRDefault="00C51797" w:rsidP="00D96797">
      <w:pPr>
        <w:pStyle w:val="CommentText"/>
      </w:pPr>
      <w:r>
        <w:rPr>
          <w:rStyle w:val="CommentReference"/>
        </w:rPr>
        <w:annotationRef/>
      </w:r>
      <w:r>
        <w:rPr>
          <w:lang w:val="en-US"/>
        </w:rPr>
        <w:t>suffers is correct</w:t>
      </w:r>
    </w:p>
  </w:comment>
  <w:comment w:id="70" w:author="Simon Hanslmayr" w:date="2023-01-23T17:18:00Z" w:initials="SH">
    <w:p w14:paraId="69D4489E" w14:textId="77777777" w:rsidR="009778FB" w:rsidRDefault="009778FB" w:rsidP="009778FB">
      <w:r>
        <w:rPr>
          <w:rStyle w:val="CommentReference"/>
        </w:rPr>
        <w:annotationRef/>
      </w:r>
      <w:r>
        <w:rPr>
          <w:sz w:val="20"/>
          <w:szCs w:val="20"/>
        </w:rPr>
        <w:t>Or is it suffer? Not sure … better ask a native speaker.</w:t>
      </w:r>
    </w:p>
  </w:comment>
  <w:comment w:id="71" w:author="Luca Kolibius (PGR)" w:date="2023-01-26T19:34:00Z" w:initials="LK(">
    <w:p w14:paraId="0FF2BC81" w14:textId="77777777" w:rsidR="009778FB" w:rsidRDefault="009778FB" w:rsidP="009778FB">
      <w:pPr>
        <w:pStyle w:val="CommentText"/>
      </w:pPr>
      <w:r>
        <w:rPr>
          <w:rStyle w:val="CommentReference"/>
        </w:rPr>
        <w:annotationRef/>
      </w:r>
      <w:r>
        <w:rPr>
          <w:lang w:val="en-US"/>
        </w:rPr>
        <w:t>suffers is correct</w:t>
      </w:r>
    </w:p>
  </w:comment>
  <w:comment w:id="95" w:author="Simon Hanslmayr" w:date="2023-01-23T17:19:00Z" w:initials="SH">
    <w:p w14:paraId="5C8AC7D5" w14:textId="46277D64" w:rsidR="00691C61" w:rsidRDefault="00691C61" w:rsidP="008E0E49">
      <w:r>
        <w:rPr>
          <w:rStyle w:val="CommentReference"/>
        </w:rPr>
        <w:annotationRef/>
      </w:r>
      <w:r>
        <w:rPr>
          <w:sz w:val="20"/>
          <w:szCs w:val="20"/>
        </w:rPr>
        <w:t>You should briefly explain what that means.</w:t>
      </w:r>
    </w:p>
  </w:comment>
  <w:comment w:id="100" w:author="Simon Hanslmayr" w:date="2023-01-23T17:19:00Z" w:initials="SH">
    <w:p w14:paraId="443F7007" w14:textId="77777777" w:rsidR="00450303" w:rsidRDefault="00450303" w:rsidP="00D0449D">
      <w:r>
        <w:rPr>
          <w:rStyle w:val="CommentReference"/>
        </w:rPr>
        <w:annotationRef/>
      </w:r>
      <w:r>
        <w:rPr>
          <w:sz w:val="20"/>
          <w:szCs w:val="20"/>
        </w:rPr>
        <w:t>Intracranial, right?</w:t>
      </w:r>
    </w:p>
  </w:comment>
  <w:comment w:id="165" w:author="Simon Hanslmayr" w:date="2023-01-23T17:21:00Z" w:initials="SH">
    <w:p w14:paraId="2518E526" w14:textId="77777777" w:rsidR="00CA3000" w:rsidRDefault="00CA3000" w:rsidP="00083DAA">
      <w:r>
        <w:rPr>
          <w:rStyle w:val="CommentReference"/>
        </w:rPr>
        <w:annotationRef/>
      </w:r>
      <w:r>
        <w:rPr>
          <w:sz w:val="20"/>
          <w:szCs w:val="20"/>
        </w:rPr>
        <w:t>Actually, in the Adtech version we use its 38 microns … maybe say ~40 microns?</w:t>
      </w:r>
    </w:p>
  </w:comment>
  <w:comment w:id="206" w:author="Simon Hanslmayr" w:date="2023-01-23T17:24:00Z" w:initials="SH">
    <w:p w14:paraId="0BD26E9F" w14:textId="77777777" w:rsidR="002D10EA" w:rsidRDefault="002D10EA" w:rsidP="00310EA2">
      <w:r>
        <w:rPr>
          <w:rStyle w:val="CommentReference"/>
        </w:rPr>
        <w:annotationRef/>
      </w:r>
      <w:r>
        <w:rPr>
          <w:sz w:val="20"/>
          <w:szCs w:val="20"/>
        </w:rPr>
        <w:t>Unclear whether this refers to Neuropixels or Microwires.</w:t>
      </w:r>
    </w:p>
  </w:comment>
  <w:comment w:id="253" w:author="Simon Hanslmayr" w:date="2023-01-23T17:32:00Z" w:initials="SH">
    <w:p w14:paraId="59F49E1E" w14:textId="77777777" w:rsidR="009E366F" w:rsidRDefault="009E366F" w:rsidP="00894E86">
      <w:r>
        <w:rPr>
          <w:rStyle w:val="CommentReference"/>
        </w:rPr>
        <w:annotationRef/>
      </w:r>
      <w:r>
        <w:rPr>
          <w:sz w:val="20"/>
          <w:szCs w:val="20"/>
        </w:rPr>
        <w:t>Maybe a bit too technical for an introduction. I would describe the procedure in a more general way without referring to the exact parameters you used.</w:t>
      </w:r>
    </w:p>
  </w:comment>
  <w:comment w:id="272" w:author="Simon Hanslmayr" w:date="2023-01-23T17:35:00Z" w:initials="SH">
    <w:p w14:paraId="41441B21" w14:textId="77777777" w:rsidR="00930B57" w:rsidRDefault="00930B57" w:rsidP="0046177D">
      <w:r>
        <w:rPr>
          <w:rStyle w:val="CommentReference"/>
        </w:rPr>
        <w:annotationRef/>
      </w:r>
      <w:r>
        <w:rPr>
          <w:sz w:val="20"/>
          <w:szCs w:val="20"/>
        </w:rPr>
        <w:t>The intuition here could be improved with a figure that illustrates 1/f and oscillatory activity.</w:t>
      </w:r>
    </w:p>
  </w:comment>
  <w:comment w:id="284" w:author="Simon Hanslmayr" w:date="2023-01-23T17:37:00Z" w:initials="SH">
    <w:p w14:paraId="7184E50A" w14:textId="77777777" w:rsidR="00701CDD" w:rsidRDefault="00701CDD" w:rsidP="006917E4">
      <w:r>
        <w:rPr>
          <w:rStyle w:val="CommentReference"/>
        </w:rPr>
        <w:annotationRef/>
      </w:r>
      <w:r>
        <w:rPr>
          <w:sz w:val="20"/>
          <w:szCs w:val="20"/>
        </w:rPr>
        <w:t>Merge these two sections into one “The hippocampus and the indexing theory”?</w:t>
      </w:r>
    </w:p>
  </w:comment>
  <w:comment w:id="310" w:author="Simon Hanslmayr" w:date="2023-01-23T17:38:00Z" w:initials="SH">
    <w:p w14:paraId="55DE931C" w14:textId="77777777" w:rsidR="006C5864" w:rsidRDefault="006C5864" w:rsidP="00B43999">
      <w:r>
        <w:rPr>
          <w:rStyle w:val="CommentReference"/>
        </w:rPr>
        <w:annotationRef/>
      </w:r>
      <w:r>
        <w:rPr>
          <w:sz w:val="20"/>
          <w:szCs w:val="20"/>
        </w:rPr>
        <w:t>You should explain what content free means here. Not everyone will understand that.</w:t>
      </w:r>
    </w:p>
  </w:comment>
  <w:comment w:id="311" w:author="Luca Kolibius (PGR)" w:date="2023-01-26T21:23:00Z" w:initials="LK(">
    <w:p w14:paraId="30BD1BA5" w14:textId="77777777" w:rsidR="008F6ACA" w:rsidRDefault="008F6ACA" w:rsidP="001B4216">
      <w:pPr>
        <w:pStyle w:val="CommentText"/>
      </w:pPr>
      <w:r>
        <w:rPr>
          <w:rStyle w:val="CommentReference"/>
        </w:rPr>
        <w:annotationRef/>
      </w:r>
      <w:r>
        <w:t>This implies that the hippocampus is content-free and does not contain semantic information. This is because the neurons that represent the hippocampal memory trace merely arbitrarily bind concurrent cortical activity without any consideration what they represent.</w:t>
      </w:r>
    </w:p>
  </w:comment>
  <w:comment w:id="317" w:author="Simon Hanslmayr" w:date="2023-01-23T17:38:00Z" w:initials="SH">
    <w:p w14:paraId="164EFB9B" w14:textId="559FE2EC" w:rsidR="007E4148" w:rsidRDefault="007E4148" w:rsidP="001D09B5">
      <w:r>
        <w:rPr>
          <w:rStyle w:val="CommentReference"/>
        </w:rPr>
        <w:annotationRef/>
      </w:r>
      <w:r>
        <w:rPr>
          <w:sz w:val="20"/>
          <w:szCs w:val="20"/>
        </w:rPr>
        <w:t>Not a word.</w:t>
      </w:r>
    </w:p>
  </w:comment>
  <w:comment w:id="324" w:author="Simon Hanslmayr" w:date="2023-01-23T17:43:00Z" w:initials="SH">
    <w:p w14:paraId="5EDD4342" w14:textId="77777777" w:rsidR="00FA6CEF" w:rsidRDefault="00FA6CEF" w:rsidP="00044C98">
      <w:r>
        <w:rPr>
          <w:rStyle w:val="CommentReference"/>
        </w:rPr>
        <w:annotationRef/>
      </w:r>
      <w:r>
        <w:rPr>
          <w:sz w:val="20"/>
          <w:szCs w:val="20"/>
        </w:rPr>
        <w:t>You have a weird way of structuring paragraphs which interferes with reading flow. Why is the last sentence a separate paragraph? It just is the concluding sentence of this paragraph and hence should be part of it. This is just one example … structuring of paragraphs can be improved throughout the intro.</w:t>
      </w:r>
    </w:p>
  </w:comment>
  <w:comment w:id="331" w:author="Simon Hanslmayr" w:date="2023-01-23T17:44:00Z" w:initials="SH">
    <w:p w14:paraId="13F2B115" w14:textId="77777777" w:rsidR="001F25E9" w:rsidRDefault="001F25E9" w:rsidP="004A5839">
      <w:r>
        <w:rPr>
          <w:rStyle w:val="CommentReference"/>
        </w:rPr>
        <w:annotationRef/>
      </w:r>
      <w:r>
        <w:rPr>
          <w:sz w:val="20"/>
          <w:szCs w:val="20"/>
        </w:rPr>
        <w:t>Again, weird use of paragraphs …</w:t>
      </w:r>
    </w:p>
  </w:comment>
  <w:comment w:id="348" w:author="Simon Hanslmayr" w:date="2023-01-23T17:48:00Z" w:initials="SH">
    <w:p w14:paraId="1517790C" w14:textId="77777777" w:rsidR="0019604C" w:rsidRDefault="0019604C" w:rsidP="00985BDE">
      <w:r>
        <w:rPr>
          <w:rStyle w:val="CommentReference"/>
        </w:rPr>
        <w:annotationRef/>
      </w:r>
      <w:r>
        <w:rPr>
          <w:sz w:val="20"/>
          <w:szCs w:val="20"/>
        </w:rPr>
        <w:t>A concluding statement would be helpful here to summarise the above and highlight its relevance for human memory studies.</w:t>
      </w:r>
    </w:p>
  </w:comment>
  <w:comment w:id="349" w:author="Luca Kolibius (PGR)" w:date="2023-01-26T21:17:00Z" w:initials="LK(">
    <w:p w14:paraId="23847354" w14:textId="77777777" w:rsidR="000D1336" w:rsidRDefault="000D1336" w:rsidP="00DF19A0">
      <w:pPr>
        <w:pStyle w:val="CommentText"/>
      </w:pPr>
      <w:r>
        <w:rPr>
          <w:rStyle w:val="CommentReference"/>
        </w:rPr>
        <w:annotationRef/>
      </w:r>
      <w:r>
        <w:rPr>
          <w:lang w:val="en-US"/>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12CB1" w15:done="0"/>
  <w15:commentEx w15:paraId="25701E51" w15:done="0"/>
  <w15:commentEx w15:paraId="2F6CF713" w15:done="1"/>
  <w15:commentEx w15:paraId="36A5E645" w15:done="1"/>
  <w15:commentEx w15:paraId="6876438A" w15:done="1"/>
  <w15:commentEx w15:paraId="4A91DD90" w15:done="1"/>
  <w15:commentEx w15:paraId="2BC800D4" w15:paraIdParent="4A91DD90" w15:done="1"/>
  <w15:commentEx w15:paraId="60A39C39" w15:done="0"/>
  <w15:commentEx w15:paraId="3FD3C7B4" w15:paraIdParent="60A39C39" w15:done="0"/>
  <w15:commentEx w15:paraId="003DCE49" w15:done="0"/>
  <w15:commentEx w15:paraId="0BA64EC8" w15:paraIdParent="003DCE49" w15:done="0"/>
  <w15:commentEx w15:paraId="2057AF15" w15:done="1"/>
  <w15:commentEx w15:paraId="06FE62D6" w15:paraIdParent="2057AF15" w15:done="1"/>
  <w15:commentEx w15:paraId="69D4489E" w15:done="1"/>
  <w15:commentEx w15:paraId="0FF2BC81" w15:paraIdParent="69D4489E" w15:done="1"/>
  <w15:commentEx w15:paraId="5C8AC7D5" w15:done="0"/>
  <w15:commentEx w15:paraId="443F7007" w15:done="1"/>
  <w15:commentEx w15:paraId="2518E526" w15:done="1"/>
  <w15:commentEx w15:paraId="0BD26E9F" w15:done="1"/>
  <w15:commentEx w15:paraId="59F49E1E" w15:done="0"/>
  <w15:commentEx w15:paraId="41441B21" w15:done="1"/>
  <w15:commentEx w15:paraId="7184E50A" w15:done="0"/>
  <w15:commentEx w15:paraId="55DE931C" w15:done="0"/>
  <w15:commentEx w15:paraId="30BD1BA5" w15:paraIdParent="55DE931C" w15:done="0"/>
  <w15:commentEx w15:paraId="164EFB9B" w15:done="0"/>
  <w15:commentEx w15:paraId="5EDD4342" w15:done="1"/>
  <w15:commentEx w15:paraId="13F2B115" w15:done="1"/>
  <w15:commentEx w15:paraId="1517790C" w15:done="1"/>
  <w15:commentEx w15:paraId="23847354" w15:paraIdParent="1517790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47B6" w16cex:dateUtc="2023-01-23T17:51:00Z"/>
  <w16cex:commentExtensible w16cex:durableId="277DAB91" w16cex:dateUtc="2023-01-27T01:46:00Z"/>
  <w16cex:commentExtensible w16cex:durableId="27710DD1" w16cex:dateUtc="2023-01-17T12:06:00Z"/>
  <w16cex:commentExtensible w16cex:durableId="2779436C" w16cex:dateUtc="2023-01-23T17:33:00Z"/>
  <w16cex:commentExtensible w16cex:durableId="27793E8D" w16cex:dateUtc="2023-01-23T17:12:00Z"/>
  <w16cex:commentExtensible w16cex:durableId="27793F42" w16cex:dateUtc="2023-01-23T17:15:00Z"/>
  <w16cex:commentExtensible w16cex:durableId="277DAAA6" w16cex:dateUtc="2023-01-27T01:43:00Z"/>
  <w16cex:commentExtensible w16cex:durableId="27716937" w16cex:dateUtc="2023-01-17T18:36:00Z"/>
  <w16cex:commentExtensible w16cex:durableId="277D57DE" w16cex:dateUtc="2023-01-26T19:49:00Z"/>
  <w16cex:commentExtensible w16cex:durableId="27794225" w16cex:dateUtc="2023-01-23T17:28:00Z"/>
  <w16cex:commentExtensible w16cex:durableId="277DBDCE" w16cex:dateUtc="2023-01-27T03:04:00Z"/>
  <w16cex:commentExtensible w16cex:durableId="27793FCB" w16cex:dateUtc="2023-01-23T17:18:00Z"/>
  <w16cex:commentExtensible w16cex:durableId="277D545C" w16cex:dateUtc="2023-01-26T19:34:00Z"/>
  <w16cex:commentExtensible w16cex:durableId="277D97AF" w16cex:dateUtc="2023-01-23T17:18:00Z"/>
  <w16cex:commentExtensible w16cex:durableId="277D97AE" w16cex:dateUtc="2023-01-26T19:34:00Z"/>
  <w16cex:commentExtensible w16cex:durableId="27794018" w16cex:dateUtc="2023-01-23T17:19:00Z"/>
  <w16cex:commentExtensible w16cex:durableId="2779403D" w16cex:dateUtc="2023-01-23T17:19:00Z"/>
  <w16cex:commentExtensible w16cex:durableId="277940B3" w16cex:dateUtc="2023-01-23T17:21:00Z"/>
  <w16cex:commentExtensible w16cex:durableId="27794161" w16cex:dateUtc="2023-01-23T17:24:00Z"/>
  <w16cex:commentExtensible w16cex:durableId="27794328" w16cex:dateUtc="2023-01-23T17:32:00Z"/>
  <w16cex:commentExtensible w16cex:durableId="277943E3" w16cex:dateUtc="2023-01-23T17:35:00Z"/>
  <w16cex:commentExtensible w16cex:durableId="27794455" w16cex:dateUtc="2023-01-23T17:37:00Z"/>
  <w16cex:commentExtensible w16cex:durableId="2779447D" w16cex:dateUtc="2023-01-23T17:38:00Z"/>
  <w16cex:commentExtensible w16cex:durableId="277D6DD8" w16cex:dateUtc="2023-01-26T21:23:00Z"/>
  <w16cex:commentExtensible w16cex:durableId="277944AC" w16cex:dateUtc="2023-01-23T17:38:00Z"/>
  <w16cex:commentExtensible w16cex:durableId="277945CE" w16cex:dateUtc="2023-01-23T17:43:00Z"/>
  <w16cex:commentExtensible w16cex:durableId="2779460C" w16cex:dateUtc="2023-01-23T17:44:00Z"/>
  <w16cex:commentExtensible w16cex:durableId="277946FD" w16cex:dateUtc="2023-01-23T17:48:00Z"/>
  <w16cex:commentExtensible w16cex:durableId="277D6C63" w16cex:dateUtc="2023-01-26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12CB1" w16cid:durableId="277947B6"/>
  <w16cid:commentId w16cid:paraId="25701E51" w16cid:durableId="277DAB91"/>
  <w16cid:commentId w16cid:paraId="2F6CF713" w16cid:durableId="27710DD1"/>
  <w16cid:commentId w16cid:paraId="36A5E645" w16cid:durableId="2779436C"/>
  <w16cid:commentId w16cid:paraId="6876438A" w16cid:durableId="27793E8D"/>
  <w16cid:commentId w16cid:paraId="4A91DD90" w16cid:durableId="27793F42"/>
  <w16cid:commentId w16cid:paraId="2BC800D4" w16cid:durableId="277DAAA6"/>
  <w16cid:commentId w16cid:paraId="60A39C39" w16cid:durableId="27716937"/>
  <w16cid:commentId w16cid:paraId="3FD3C7B4" w16cid:durableId="277D57DE"/>
  <w16cid:commentId w16cid:paraId="003DCE49" w16cid:durableId="27794225"/>
  <w16cid:commentId w16cid:paraId="0BA64EC8" w16cid:durableId="277DBDCE"/>
  <w16cid:commentId w16cid:paraId="2057AF15" w16cid:durableId="27793FCB"/>
  <w16cid:commentId w16cid:paraId="06FE62D6" w16cid:durableId="277D545C"/>
  <w16cid:commentId w16cid:paraId="69D4489E" w16cid:durableId="277D97AF"/>
  <w16cid:commentId w16cid:paraId="0FF2BC81" w16cid:durableId="277D97AE"/>
  <w16cid:commentId w16cid:paraId="5C8AC7D5" w16cid:durableId="27794018"/>
  <w16cid:commentId w16cid:paraId="443F7007" w16cid:durableId="2779403D"/>
  <w16cid:commentId w16cid:paraId="2518E526" w16cid:durableId="277940B3"/>
  <w16cid:commentId w16cid:paraId="0BD26E9F" w16cid:durableId="27794161"/>
  <w16cid:commentId w16cid:paraId="59F49E1E" w16cid:durableId="27794328"/>
  <w16cid:commentId w16cid:paraId="41441B21" w16cid:durableId="277943E3"/>
  <w16cid:commentId w16cid:paraId="7184E50A" w16cid:durableId="27794455"/>
  <w16cid:commentId w16cid:paraId="55DE931C" w16cid:durableId="2779447D"/>
  <w16cid:commentId w16cid:paraId="30BD1BA5" w16cid:durableId="277D6DD8"/>
  <w16cid:commentId w16cid:paraId="164EFB9B" w16cid:durableId="277944AC"/>
  <w16cid:commentId w16cid:paraId="5EDD4342" w16cid:durableId="277945CE"/>
  <w16cid:commentId w16cid:paraId="13F2B115" w16cid:durableId="2779460C"/>
  <w16cid:commentId w16cid:paraId="1517790C" w16cid:durableId="277946FD"/>
  <w16cid:commentId w16cid:paraId="23847354" w16cid:durableId="277D6C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3C90" w14:textId="77777777" w:rsidR="00440A7D" w:rsidRDefault="00440A7D" w:rsidP="00DD3CCB">
      <w:pPr>
        <w:spacing w:after="0" w:line="240" w:lineRule="auto"/>
      </w:pPr>
      <w:r>
        <w:separator/>
      </w:r>
    </w:p>
  </w:endnote>
  <w:endnote w:type="continuationSeparator" w:id="0">
    <w:p w14:paraId="4A8E7551" w14:textId="77777777" w:rsidR="00440A7D" w:rsidRDefault="00440A7D" w:rsidP="00DD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56066" w14:textId="77777777" w:rsidR="00440A7D" w:rsidRDefault="00440A7D" w:rsidP="00DD3CCB">
      <w:pPr>
        <w:spacing w:after="0" w:line="240" w:lineRule="auto"/>
      </w:pPr>
      <w:r>
        <w:separator/>
      </w:r>
    </w:p>
  </w:footnote>
  <w:footnote w:type="continuationSeparator" w:id="0">
    <w:p w14:paraId="18B814CB" w14:textId="77777777" w:rsidR="00440A7D" w:rsidRDefault="00440A7D" w:rsidP="00DD3CC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rson w15:author="Simon Hanslmayr">
    <w15:presenceInfo w15:providerId="AD" w15:userId="S::Simon.Hanslmayr@glasgow.ac.uk::8b386227-abfd-455c-bc72-9ce91eac9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6"/>
    <w:rsid w:val="00007C00"/>
    <w:rsid w:val="000814D0"/>
    <w:rsid w:val="000D1336"/>
    <w:rsid w:val="000F5969"/>
    <w:rsid w:val="001064F3"/>
    <w:rsid w:val="0011006E"/>
    <w:rsid w:val="001379EB"/>
    <w:rsid w:val="00176029"/>
    <w:rsid w:val="0019604C"/>
    <w:rsid w:val="001A0406"/>
    <w:rsid w:val="001D67F3"/>
    <w:rsid w:val="001F25E9"/>
    <w:rsid w:val="002078B8"/>
    <w:rsid w:val="00265CB6"/>
    <w:rsid w:val="00276D1C"/>
    <w:rsid w:val="00295E31"/>
    <w:rsid w:val="002A08FD"/>
    <w:rsid w:val="002D10EA"/>
    <w:rsid w:val="002D26D6"/>
    <w:rsid w:val="003F61D9"/>
    <w:rsid w:val="004252CC"/>
    <w:rsid w:val="00440A7D"/>
    <w:rsid w:val="00445EF6"/>
    <w:rsid w:val="00450303"/>
    <w:rsid w:val="00451FA0"/>
    <w:rsid w:val="004841C5"/>
    <w:rsid w:val="004841CD"/>
    <w:rsid w:val="00516C4D"/>
    <w:rsid w:val="0055115E"/>
    <w:rsid w:val="0055174B"/>
    <w:rsid w:val="00594A88"/>
    <w:rsid w:val="005B0A7A"/>
    <w:rsid w:val="005D1CBD"/>
    <w:rsid w:val="005D4581"/>
    <w:rsid w:val="00670B23"/>
    <w:rsid w:val="00683521"/>
    <w:rsid w:val="00691C61"/>
    <w:rsid w:val="006C5864"/>
    <w:rsid w:val="00701CDD"/>
    <w:rsid w:val="007430B5"/>
    <w:rsid w:val="00755FC5"/>
    <w:rsid w:val="00763D8A"/>
    <w:rsid w:val="007E3871"/>
    <w:rsid w:val="007E4148"/>
    <w:rsid w:val="0080621E"/>
    <w:rsid w:val="008271A4"/>
    <w:rsid w:val="00842534"/>
    <w:rsid w:val="00874EE6"/>
    <w:rsid w:val="008F6ACA"/>
    <w:rsid w:val="00930B57"/>
    <w:rsid w:val="00933160"/>
    <w:rsid w:val="00960C30"/>
    <w:rsid w:val="009778FB"/>
    <w:rsid w:val="00981E6C"/>
    <w:rsid w:val="00996352"/>
    <w:rsid w:val="009E366F"/>
    <w:rsid w:val="009E5373"/>
    <w:rsid w:val="009E6964"/>
    <w:rsid w:val="00A107D1"/>
    <w:rsid w:val="00A23229"/>
    <w:rsid w:val="00A3222B"/>
    <w:rsid w:val="00A81634"/>
    <w:rsid w:val="00AD114E"/>
    <w:rsid w:val="00AE0086"/>
    <w:rsid w:val="00AF412D"/>
    <w:rsid w:val="00B729E3"/>
    <w:rsid w:val="00B938CA"/>
    <w:rsid w:val="00BC06BA"/>
    <w:rsid w:val="00BD29D6"/>
    <w:rsid w:val="00BE3FE4"/>
    <w:rsid w:val="00C51103"/>
    <w:rsid w:val="00C51797"/>
    <w:rsid w:val="00C8067A"/>
    <w:rsid w:val="00CA3000"/>
    <w:rsid w:val="00CB53FD"/>
    <w:rsid w:val="00CE2D8B"/>
    <w:rsid w:val="00D06A72"/>
    <w:rsid w:val="00D13ED7"/>
    <w:rsid w:val="00D15CFE"/>
    <w:rsid w:val="00D414A6"/>
    <w:rsid w:val="00D9361E"/>
    <w:rsid w:val="00DB1739"/>
    <w:rsid w:val="00DB335D"/>
    <w:rsid w:val="00DD3CCB"/>
    <w:rsid w:val="00E1568B"/>
    <w:rsid w:val="00E70671"/>
    <w:rsid w:val="00F22F98"/>
    <w:rsid w:val="00F62561"/>
    <w:rsid w:val="00FA58EA"/>
    <w:rsid w:val="00FA6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7088"/>
  <w15:chartTrackingRefBased/>
  <w15:docId w15:val="{284D22A7-6FD0-4875-B9A1-2957F7B0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61"/>
  </w:style>
  <w:style w:type="paragraph" w:styleId="Heading1">
    <w:name w:val="heading 1"/>
    <w:basedOn w:val="Normal"/>
    <w:next w:val="Normal"/>
    <w:link w:val="Heading1Char"/>
    <w:uiPriority w:val="9"/>
    <w:qFormat/>
    <w:rsid w:val="001379EB"/>
    <w:pPr>
      <w:keepNext/>
      <w:keepLines/>
      <w:spacing w:before="240" w:after="0"/>
      <w:outlineLvl w:val="0"/>
    </w:pPr>
    <w:rPr>
      <w:rFonts w:ascii="Helvetica" w:eastAsiaTheme="majorEastAsia" w:hAnsi="Helvetica"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6BA"/>
    <w:pPr>
      <w:ind w:left="720"/>
      <w:contextualSpacing/>
    </w:pPr>
  </w:style>
  <w:style w:type="character" w:styleId="CommentReference">
    <w:name w:val="annotation reference"/>
    <w:basedOn w:val="DefaultParagraphFont"/>
    <w:uiPriority w:val="99"/>
    <w:semiHidden/>
    <w:unhideWhenUsed/>
    <w:rsid w:val="00BC06BA"/>
    <w:rPr>
      <w:sz w:val="16"/>
      <w:szCs w:val="16"/>
    </w:rPr>
  </w:style>
  <w:style w:type="paragraph" w:styleId="CommentText">
    <w:name w:val="annotation text"/>
    <w:basedOn w:val="Normal"/>
    <w:link w:val="CommentTextChar"/>
    <w:uiPriority w:val="99"/>
    <w:unhideWhenUsed/>
    <w:rsid w:val="00BC06BA"/>
    <w:pPr>
      <w:spacing w:line="240" w:lineRule="auto"/>
    </w:pPr>
    <w:rPr>
      <w:sz w:val="20"/>
      <w:szCs w:val="20"/>
    </w:rPr>
  </w:style>
  <w:style w:type="character" w:customStyle="1" w:styleId="CommentTextChar">
    <w:name w:val="Comment Text Char"/>
    <w:basedOn w:val="DefaultParagraphFont"/>
    <w:link w:val="CommentText"/>
    <w:uiPriority w:val="99"/>
    <w:rsid w:val="00BC06BA"/>
    <w:rPr>
      <w:sz w:val="20"/>
      <w:szCs w:val="20"/>
    </w:rPr>
  </w:style>
  <w:style w:type="paragraph" w:styleId="NoSpacing">
    <w:name w:val="No Spacing"/>
    <w:uiPriority w:val="1"/>
    <w:qFormat/>
    <w:rsid w:val="00D13ED7"/>
    <w:pPr>
      <w:spacing w:after="0" w:line="240" w:lineRule="auto"/>
    </w:pPr>
  </w:style>
  <w:style w:type="character" w:customStyle="1" w:styleId="Heading1Char">
    <w:name w:val="Heading 1 Char"/>
    <w:basedOn w:val="DefaultParagraphFont"/>
    <w:link w:val="Heading1"/>
    <w:uiPriority w:val="9"/>
    <w:rsid w:val="001379EB"/>
    <w:rPr>
      <w:rFonts w:ascii="Helvetica" w:eastAsiaTheme="majorEastAsia" w:hAnsi="Helvetica" w:cstheme="majorBidi"/>
      <w:sz w:val="32"/>
      <w:szCs w:val="32"/>
    </w:rPr>
  </w:style>
  <w:style w:type="character" w:styleId="Hyperlink">
    <w:name w:val="Hyperlink"/>
    <w:basedOn w:val="DefaultParagraphFont"/>
    <w:uiPriority w:val="99"/>
    <w:unhideWhenUsed/>
    <w:rsid w:val="00DB335D"/>
    <w:rPr>
      <w:color w:val="0563C1" w:themeColor="hyperlink"/>
      <w:u w:val="single"/>
    </w:rPr>
  </w:style>
  <w:style w:type="character" w:styleId="UnresolvedMention">
    <w:name w:val="Unresolved Mention"/>
    <w:basedOn w:val="DefaultParagraphFont"/>
    <w:uiPriority w:val="99"/>
    <w:semiHidden/>
    <w:unhideWhenUsed/>
    <w:rsid w:val="00DB335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D3CCB"/>
    <w:rPr>
      <w:b/>
      <w:bCs/>
    </w:rPr>
  </w:style>
  <w:style w:type="character" w:customStyle="1" w:styleId="CommentSubjectChar">
    <w:name w:val="Comment Subject Char"/>
    <w:basedOn w:val="CommentTextChar"/>
    <w:link w:val="CommentSubject"/>
    <w:uiPriority w:val="99"/>
    <w:semiHidden/>
    <w:rsid w:val="00DD3CCB"/>
    <w:rPr>
      <w:b/>
      <w:bCs/>
      <w:sz w:val="20"/>
      <w:szCs w:val="20"/>
    </w:rPr>
  </w:style>
  <w:style w:type="paragraph" w:styleId="Header">
    <w:name w:val="header"/>
    <w:basedOn w:val="Normal"/>
    <w:link w:val="HeaderChar"/>
    <w:uiPriority w:val="99"/>
    <w:unhideWhenUsed/>
    <w:rsid w:val="00DD3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CCB"/>
  </w:style>
  <w:style w:type="paragraph" w:styleId="Footer">
    <w:name w:val="footer"/>
    <w:basedOn w:val="Normal"/>
    <w:link w:val="FooterChar"/>
    <w:uiPriority w:val="99"/>
    <w:unhideWhenUsed/>
    <w:rsid w:val="00DD3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CCB"/>
  </w:style>
  <w:style w:type="paragraph" w:styleId="Revision">
    <w:name w:val="Revision"/>
    <w:hidden/>
    <w:uiPriority w:val="99"/>
    <w:semiHidden/>
    <w:rsid w:val="002D26D6"/>
    <w:pPr>
      <w:spacing w:after="0" w:line="240" w:lineRule="auto"/>
    </w:pPr>
  </w:style>
  <w:style w:type="character" w:customStyle="1" w:styleId="cf01">
    <w:name w:val="cf01"/>
    <w:basedOn w:val="DefaultParagraphFont"/>
    <w:rsid w:val="004252CC"/>
    <w:rPr>
      <w:rFonts w:ascii="Segoe UI" w:hAnsi="Segoe UI" w:cs="Segoe UI" w:hint="default"/>
      <w:sz w:val="18"/>
      <w:szCs w:val="18"/>
    </w:rPr>
  </w:style>
  <w:style w:type="paragraph" w:styleId="Caption">
    <w:name w:val="caption"/>
    <w:basedOn w:val="Normal"/>
    <w:next w:val="Normal"/>
    <w:uiPriority w:val="35"/>
    <w:unhideWhenUsed/>
    <w:qFormat/>
    <w:rsid w:val="00007C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12</Pages>
  <Words>5041</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27</cp:revision>
  <dcterms:created xsi:type="dcterms:W3CDTF">2023-01-23T17:16:00Z</dcterms:created>
  <dcterms:modified xsi:type="dcterms:W3CDTF">2023-01-27T03:11:00Z</dcterms:modified>
</cp:coreProperties>
</file>